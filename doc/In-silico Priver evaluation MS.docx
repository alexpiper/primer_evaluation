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26BF" w14:textId="56BE44E7" w:rsidR="00886794" w:rsidRPr="00E33E6A" w:rsidRDefault="001259FD" w:rsidP="00AA27C0">
      <w:pPr>
        <w:rPr>
          <w:b/>
        </w:rPr>
      </w:pPr>
      <w:r>
        <w:rPr>
          <w:b/>
        </w:rPr>
        <w:t xml:space="preserve">In-silico validation of a </w:t>
      </w:r>
      <w:r w:rsidR="00CA7AD8">
        <w:rPr>
          <w:b/>
        </w:rPr>
        <w:t>non-</w:t>
      </w:r>
      <w:r w:rsidR="00E24CA2">
        <w:rPr>
          <w:b/>
        </w:rPr>
        <w:t>targeted</w:t>
      </w:r>
      <w:r>
        <w:rPr>
          <w:b/>
        </w:rPr>
        <w:t xml:space="preserve"> metabarcoding assay for insect pest </w:t>
      </w:r>
      <w:r w:rsidR="00CA7AD8">
        <w:rPr>
          <w:b/>
        </w:rPr>
        <w:t>surveillance</w:t>
      </w:r>
      <w:r>
        <w:rPr>
          <w:b/>
        </w:rPr>
        <w:t>.</w:t>
      </w:r>
    </w:p>
    <w:p w14:paraId="57EDC82F" w14:textId="0CA9F5B6" w:rsidR="00CC2E0C" w:rsidRPr="00E33E6A" w:rsidRDefault="00CC2E0C" w:rsidP="00AA27C0">
      <w:pPr>
        <w:rPr>
          <w:vertAlign w:val="superscript"/>
        </w:rPr>
      </w:pPr>
      <w:r w:rsidRPr="00E33E6A">
        <w:t>Alexander M. Piper</w:t>
      </w:r>
      <w:r w:rsidRPr="00E33E6A">
        <w:rPr>
          <w:vertAlign w:val="superscript"/>
        </w:rPr>
        <w:t>1,</w:t>
      </w:r>
      <w:r w:rsidR="00E056CC" w:rsidRPr="00E33E6A">
        <w:rPr>
          <w:vertAlign w:val="superscript"/>
        </w:rPr>
        <w:t>2</w:t>
      </w:r>
      <w:r w:rsidR="00E056CC" w:rsidRPr="00E33E6A">
        <w:t>,</w:t>
      </w:r>
      <w:r w:rsidR="000F243D" w:rsidRPr="00E33E6A">
        <w:t xml:space="preserve"> </w:t>
      </w:r>
      <w:r w:rsidR="0049153C" w:rsidRPr="00E33E6A">
        <w:t>Paul Cunningham</w:t>
      </w:r>
      <w:r w:rsidR="0049153C" w:rsidRPr="00E33E6A">
        <w:rPr>
          <w:vertAlign w:val="superscript"/>
        </w:rPr>
        <w:t>1</w:t>
      </w:r>
      <w:r w:rsidR="0049153C" w:rsidRPr="00E33E6A">
        <w:t xml:space="preserve">, </w:t>
      </w:r>
      <w:r w:rsidR="006C4191" w:rsidRPr="00E33E6A">
        <w:t>Noel O.I. Cogan</w:t>
      </w:r>
      <w:r w:rsidR="0049153C" w:rsidRPr="00E33E6A">
        <w:rPr>
          <w:vertAlign w:val="superscript"/>
        </w:rPr>
        <w:t>1,2</w:t>
      </w:r>
      <w:r w:rsidR="006C4191" w:rsidRPr="00E33E6A">
        <w:t>,</w:t>
      </w:r>
      <w:r w:rsidRPr="00E33E6A">
        <w:t xml:space="preserve"> Mark J. Blacket</w:t>
      </w:r>
      <w:r w:rsidRPr="00E33E6A">
        <w:rPr>
          <w:vertAlign w:val="superscript"/>
        </w:rPr>
        <w:t>1</w:t>
      </w:r>
    </w:p>
    <w:p w14:paraId="58258E56" w14:textId="77777777" w:rsidR="00CC2E0C" w:rsidRPr="00E33E6A" w:rsidRDefault="00CC2E0C" w:rsidP="00AA27C0">
      <w:r w:rsidRPr="00E33E6A">
        <w:rPr>
          <w:vertAlign w:val="superscript"/>
        </w:rPr>
        <w:t xml:space="preserve">1 </w:t>
      </w:r>
      <w:r w:rsidRPr="00E33E6A">
        <w:t>Agriculture Victoria Research, AgriBio, Bundoora, Victoria, Australia</w:t>
      </w:r>
    </w:p>
    <w:p w14:paraId="33D25C39" w14:textId="77777777" w:rsidR="00CC2E0C" w:rsidRPr="00E33E6A" w:rsidRDefault="00CC2E0C" w:rsidP="00AA27C0">
      <w:r w:rsidRPr="00E33E6A">
        <w:rPr>
          <w:vertAlign w:val="superscript"/>
        </w:rPr>
        <w:t>2</w:t>
      </w:r>
      <w:r w:rsidRPr="00E33E6A">
        <w:t xml:space="preserve"> School of Applied Systems Biology, La Trobe University, Bundoora, Victoria, Australia</w:t>
      </w:r>
    </w:p>
    <w:p w14:paraId="028BCFEF" w14:textId="77777777" w:rsidR="00CC2E0C" w:rsidRPr="00E33E6A" w:rsidRDefault="00CC2E0C" w:rsidP="00AA27C0">
      <w:pPr>
        <w:rPr>
          <w:b/>
        </w:rPr>
      </w:pPr>
      <w:r w:rsidRPr="00E33E6A">
        <w:rPr>
          <w:b/>
        </w:rPr>
        <w:t>Corresponding author:</w:t>
      </w:r>
    </w:p>
    <w:p w14:paraId="48B4B833" w14:textId="77777777" w:rsidR="00CC2E0C" w:rsidRPr="00E33E6A" w:rsidRDefault="00CC2E0C" w:rsidP="00AA27C0">
      <w:pPr>
        <w:ind w:left="720"/>
        <w:rPr>
          <w:b/>
        </w:rPr>
      </w:pPr>
      <w:r w:rsidRPr="00E33E6A">
        <w:rPr>
          <w:b/>
        </w:rPr>
        <w:t>Alexander M. Piper</w:t>
      </w:r>
    </w:p>
    <w:p w14:paraId="2D9ECE6D" w14:textId="42FADA86" w:rsidR="000F243D" w:rsidRPr="00E33E6A" w:rsidRDefault="00CC2E0C" w:rsidP="00AA27C0">
      <w:pPr>
        <w:ind w:left="720"/>
        <w:rPr>
          <w:color w:val="0000FF"/>
          <w:u w:val="single"/>
        </w:rPr>
      </w:pPr>
      <w:r w:rsidRPr="00E33E6A">
        <w:t>Email:</w:t>
      </w:r>
      <w:bookmarkStart w:id="0" w:name="_Hlk15485095"/>
      <w:r w:rsidRPr="00E33E6A">
        <w:t xml:space="preserve"> </w:t>
      </w:r>
      <w:hyperlink r:id="rId14" w:history="1">
        <w:r w:rsidR="006B4C4B" w:rsidRPr="00E33E6A">
          <w:rPr>
            <w:rStyle w:val="Hyperlink"/>
          </w:rPr>
          <w:t>alexander.piper@agriculture.vic.gov.au</w:t>
        </w:r>
      </w:hyperlink>
      <w:bookmarkEnd w:id="0"/>
    </w:p>
    <w:p w14:paraId="09D97DFC" w14:textId="5708A88F" w:rsidR="000F243D" w:rsidRPr="00E33E6A" w:rsidRDefault="000F243D" w:rsidP="00AA27C0">
      <w:pPr>
        <w:spacing w:before="240"/>
        <w:jc w:val="both"/>
        <w:rPr>
          <w:rFonts w:cstheme="minorHAnsi"/>
        </w:rPr>
      </w:pPr>
      <w:r w:rsidRPr="00E33E6A">
        <w:rPr>
          <w:rFonts w:cstheme="minorHAnsi"/>
          <w:b/>
        </w:rPr>
        <w:t xml:space="preserve">Running title: </w:t>
      </w:r>
      <w:r w:rsidR="00C12F75">
        <w:rPr>
          <w:rFonts w:cstheme="minorHAnsi"/>
        </w:rPr>
        <w:t>In-silico validation of metabarcoding diagnostics</w:t>
      </w:r>
    </w:p>
    <w:p w14:paraId="45CC5F06" w14:textId="77777777" w:rsidR="00CC2E0C" w:rsidRPr="00E33E6A" w:rsidRDefault="00CC2E0C" w:rsidP="00AA27C0">
      <w:pPr>
        <w:rPr>
          <w:b/>
        </w:rPr>
      </w:pPr>
      <w:r w:rsidRPr="00E33E6A">
        <w:rPr>
          <w:b/>
        </w:rPr>
        <w:t xml:space="preserve">Target journal: </w:t>
      </w:r>
    </w:p>
    <w:p w14:paraId="3DCE23A6" w14:textId="159C4EE3" w:rsidR="009C14C2" w:rsidRPr="009C14C2" w:rsidRDefault="009C14C2" w:rsidP="00AA27C0">
      <w:pPr>
        <w:pStyle w:val="ListParagraph"/>
        <w:numPr>
          <w:ilvl w:val="0"/>
          <w:numId w:val="1"/>
        </w:numPr>
      </w:pPr>
      <w:r w:rsidRPr="00E33E6A">
        <w:t>Molecular Ecology Resources</w:t>
      </w:r>
    </w:p>
    <w:p w14:paraId="4950F66A" w14:textId="620D9305" w:rsidR="001C4185" w:rsidRPr="00E33E6A" w:rsidRDefault="001C4185" w:rsidP="00AA27C0">
      <w:pPr>
        <w:pStyle w:val="ListParagraph"/>
        <w:numPr>
          <w:ilvl w:val="0"/>
          <w:numId w:val="1"/>
        </w:numPr>
      </w:pPr>
      <w:r w:rsidRPr="00E33E6A">
        <w:t>Methods in Ecology and Evolution</w:t>
      </w:r>
    </w:p>
    <w:p w14:paraId="7192944E" w14:textId="288B07B9" w:rsidR="00926A89" w:rsidRDefault="00E54E13" w:rsidP="00AA27C0">
      <w:pPr>
        <w:pStyle w:val="ListParagraph"/>
        <w:numPr>
          <w:ilvl w:val="0"/>
          <w:numId w:val="1"/>
        </w:numPr>
      </w:pPr>
      <w:r w:rsidRPr="00E33E6A">
        <w:t>Scientific Reports</w:t>
      </w:r>
    </w:p>
    <w:p w14:paraId="691E4BB6" w14:textId="3AA96D97" w:rsidR="00926A89" w:rsidRPr="009C14C2" w:rsidRDefault="009C14C2" w:rsidP="00AA27C0">
      <w:pPr>
        <w:pStyle w:val="ListParagraph"/>
        <w:numPr>
          <w:ilvl w:val="0"/>
          <w:numId w:val="1"/>
        </w:numPr>
      </w:pPr>
      <w:r w:rsidRPr="009C14C2">
        <w:t>PeerJ</w:t>
      </w:r>
    </w:p>
    <w:p w14:paraId="29D792E1" w14:textId="77777777" w:rsidR="00AA27C0" w:rsidRDefault="007E3B84" w:rsidP="00AA27C0">
      <w:pPr>
        <w:pStyle w:val="Heading1"/>
      </w:pPr>
      <w:r>
        <w:br w:type="page"/>
      </w:r>
      <w:commentRangeStart w:id="1"/>
      <w:r w:rsidR="00AA27C0">
        <w:lastRenderedPageBreak/>
        <w:t>Abstract</w:t>
      </w:r>
      <w:commentRangeEnd w:id="1"/>
      <w:r w:rsidR="00F4046A">
        <w:rPr>
          <w:rStyle w:val="CommentReference"/>
          <w:rFonts w:eastAsiaTheme="minorHAnsi" w:cstheme="minorBidi"/>
          <w:b w:val="0"/>
          <w:color w:val="auto"/>
        </w:rPr>
        <w:commentReference w:id="1"/>
      </w:r>
    </w:p>
    <w:p w14:paraId="0816A8A6" w14:textId="42CDF213" w:rsidR="00760915" w:rsidRDefault="00F4046A" w:rsidP="00AA27C0">
      <w:r>
        <w:t>A</w:t>
      </w:r>
      <w:r w:rsidR="00AA27C0">
        <w:t>ppropriate design and selection of PCR p</w:t>
      </w:r>
      <w:r w:rsidR="00AA27C0" w:rsidRPr="00C54AFA">
        <w:t>rimers</w:t>
      </w:r>
      <w:r w:rsidR="00AA27C0">
        <w:t xml:space="preserve"> play the most important role in determining the sensitivity and specificity of a metabarcoding assay. Despite several studies applying metabarcoding to </w:t>
      </w:r>
      <w:r w:rsidR="008977E7">
        <w:t xml:space="preserve">detection of </w:t>
      </w:r>
      <w:r w:rsidR="00AA27C0">
        <w:t>insect pests,</w:t>
      </w:r>
      <w:r>
        <w:t xml:space="preserve"> and the possibility of using a universal molecular diagnostic assay for insect pests has been raised. The</w:t>
      </w:r>
      <w:r w:rsidR="00AA27C0">
        <w:t xml:space="preserve"> diagnostic ability of the smaller barcode regions </w:t>
      </w:r>
      <w:r w:rsidR="002706B4">
        <w:t>for</w:t>
      </w:r>
      <w:r w:rsidR="00AA27C0">
        <w:t xml:space="preserve"> insect pests has not yet been systematically evaluated. </w:t>
      </w:r>
      <w:r>
        <w:t xml:space="preserve">With this in mind, here we use in-silico methods to test the hypothesis that DNA metabarcoding could act as a ‘universal’ diagnostic for insect pests. Firsly we curate a large reference database of insect sequences. We then evaluate the diagnostic ability of a </w:t>
      </w:r>
      <w:r w:rsidR="00AA27C0">
        <w:t xml:space="preserve">range of COI primers </w:t>
      </w:r>
      <w:r>
        <w:t>on this dataset, as well as just</w:t>
      </w:r>
      <w:r w:rsidR="00AA27C0">
        <w:t xml:space="preserve"> insect pests. </w:t>
      </w:r>
      <w:r>
        <w:t xml:space="preserve"> Next we evaluate the </w:t>
      </w:r>
      <w:r w:rsidR="00AA27C0">
        <w:t>predicted bias</w:t>
      </w:r>
      <w:r>
        <w:t xml:space="preserve"> for each primer across </w:t>
      </w:r>
      <w:r w:rsidR="00AA27C0">
        <w:t>insecta</w:t>
      </w:r>
      <w:r w:rsidR="009800B7">
        <w:t xml:space="preserve">, as well as predicted </w:t>
      </w:r>
      <w:r w:rsidR="00AA27C0">
        <w:t>off-target amplification</w:t>
      </w:r>
      <w:r w:rsidR="009800B7">
        <w:t xml:space="preserve"> for all taxa in genbank. </w:t>
      </w:r>
      <w:r w:rsidR="00AA27C0">
        <w:t>We provide recommendations for primers of suitable size for various short read sequencing platforms, and a list of taxa which could be successfully identified by these primers. Many taxa that could not be identified with the primers come from classic problem groups that also could not be identified by conventional DNA barcoding primers. Further were a problem of taxonomy.</w:t>
      </w:r>
      <w:r>
        <w:t xml:space="preserve"> Therefore, while not totally ‘universal’, DNA metabarcoding performs well across the large majority of insect taxa, and presents a valuable tool</w:t>
      </w:r>
      <w:r w:rsidR="00694411">
        <w:t xml:space="preserve"> for</w:t>
      </w:r>
      <w:r>
        <w:t xml:space="preserve"> future broad-spectrum</w:t>
      </w:r>
      <w:r w:rsidR="00694411">
        <w:t xml:space="preserve"> surveillance </w:t>
      </w:r>
      <w:r>
        <w:t>programmes.</w:t>
      </w:r>
    </w:p>
    <w:p w14:paraId="471EE182" w14:textId="77777777" w:rsidR="00760915" w:rsidRDefault="00760915" w:rsidP="00AA27C0"/>
    <w:p w14:paraId="33ACB5D8" w14:textId="77777777" w:rsidR="00AA27C0" w:rsidRDefault="00AA27C0">
      <w:pPr>
        <w:spacing w:after="160" w:line="259" w:lineRule="auto"/>
      </w:pPr>
      <w:r>
        <w:br w:type="page"/>
      </w:r>
    </w:p>
    <w:p w14:paraId="1A9770C6" w14:textId="009B6331" w:rsidR="00F522FD" w:rsidRPr="00AA27C0" w:rsidRDefault="00F522FD" w:rsidP="00AA27C0">
      <w:pPr>
        <w:pStyle w:val="Heading1"/>
      </w:pPr>
      <w:r w:rsidRPr="00AA27C0">
        <w:lastRenderedPageBreak/>
        <w:t>Introduction</w:t>
      </w:r>
    </w:p>
    <w:p w14:paraId="05F01C96" w14:textId="2C8E2FD9" w:rsidR="00CA7AD8" w:rsidRDefault="00F172DB" w:rsidP="00AA27C0">
      <w:pPr>
        <w:jc w:val="both"/>
      </w:pPr>
      <w:r>
        <w:t>E</w:t>
      </w:r>
      <w:r w:rsidR="00AE7310" w:rsidRPr="00AE7310">
        <w:t xml:space="preserve">arly diagnosis and rapid response </w:t>
      </w:r>
      <w:r>
        <w:t xml:space="preserve">form a crucial component </w:t>
      </w:r>
      <w:r w:rsidR="00D00687">
        <w:t>in</w:t>
      </w:r>
      <w:r w:rsidR="00AE7310" w:rsidRPr="00AE7310">
        <w:t xml:space="preserve"> </w:t>
      </w:r>
      <w:r>
        <w:t>reducing the spread and establishment of invasive pests and pathogens</w:t>
      </w:r>
      <w:r w:rsidR="00571206">
        <w:t xml:space="preserve"> </w:t>
      </w:r>
      <w:r w:rsidR="00571206">
        <w:fldChar w:fldCharType="begin" w:fldLock="1"/>
      </w:r>
      <w:r w:rsidR="00571206">
        <w:instrText>ADDIN CSL_CITATION {"citationItems":[{"id":"ITEM-1","itemData":{"DOI":"10.1146/annurev-ento-010715-023809","ISBN":"0066-4170\\r978-0-8243-0161-3","ISSN":"0066-4170","PMID":"26667377","abstract":"Eradication is the deliberate elimination of a species from an area. Given that international quarantine measures can never be 100% effective, surveillance for newly arrived populations of nonnative species coupled with their eradication represents an important strategy for excluding potentially damaging insect species. Historically, eradication efforts have not always been successful and have sometimes been met with public opposition. But new developments in our understanding of the dynamics of low-density populations, the availability of highly effective treatment tactics, and bioeconomic analyses of eradication strategies offer new opportunities for developing more effective surveillance and eradication programs. A key component that connects these new developments is the harnessing of Allee effects, which naturally promote localized species extinction. Here we review these developments and suggest how research might enhance eradication strategies. Expected final online publication date for the Annual Review of Entomology Volume 61 is January 07, 2016. Please see http://www.annualreviews.org/catalog/pubdates.aspx for revised estimates.","author":[{"dropping-particle":"","family":"Liebhold","given":"Andrew M.","non-dropping-particle":"","parse-names":false,"suffix":""},{"dropping-particle":"","family":"Berec","given":"Ludek","non-dropping-particle":"","parse-names":false,"suffix":""},{"dropping-particle":"","family":"Brockerhoff","given":"Eckehard G.","non-dropping-particle":"","parse-names":false,"suffix":""},{"dropping-particle":"","family":"Epanchin-Niell","given":"Rebecca S.","non-dropping-particle":"","parse-names":false,"suffix":""},{"dropping-particle":"","family":"Hastings","given":"Alan","non-dropping-particle":"","parse-names":false,"suffix":""},{"dropping-particle":"","family":"Herms","given":"Daniel A.","non-dropping-particle":"","parse-names":false,"suffix":""},{"dropping-particle":"","family":"Kean","given":"John M.","non-dropping-particle":"","parse-names":false,"suffix":""},{"dropping-particle":"","family":"McCullough","given":"Deborah G.","non-dropping-particle":"","parse-names":false,"suffix":""},{"dropping-particle":"","family":"Suckling","given":"David M.","non-dropping-particle":"","parse-names":false,"suffix":""},{"dropping-particle":"","family":"Tobin","given":"Patrick C.","non-dropping-particle":"","parse-names":false,"suffix":""},{"dropping-particle":"","family":"Yamanaka","given":"Takehiko","non-dropping-particle":"","parse-names":false,"suffix":""}],"container-title":"Annual Review of Entomology","id":"ITEM-1","issue":"1","issued":{"date-parts":[["2016"]]},"page":"335-352","title":"Eradication of Invading Insect Populations: From Concepts to Applications","type":"article-journal","volume":"61"},"uris":["http://www.mendeley.com/documents/?uuid=e04f83ea-4407-4f1a-85c5-c5e236d69d82"]}],"mendeley":{"formattedCitation":"(Liebhold et al., 2016)","plainTextFormattedCitation":"(Liebhold et al., 2016)","previouslyFormattedCitation":"(Liebhold et al., 2016)"},"properties":{"noteIndex":0},"schema":"https://github.com/citation-style-language/schema/raw/master/csl-citation.json"}</w:instrText>
      </w:r>
      <w:r w:rsidR="00571206">
        <w:fldChar w:fldCharType="separate"/>
      </w:r>
      <w:r w:rsidR="00571206" w:rsidRPr="00571206">
        <w:rPr>
          <w:noProof/>
        </w:rPr>
        <w:t>(Liebhold et al., 2016)</w:t>
      </w:r>
      <w:r w:rsidR="00571206">
        <w:fldChar w:fldCharType="end"/>
      </w:r>
      <w:r w:rsidR="00AE7310" w:rsidRPr="00AE7310">
        <w:t>.</w:t>
      </w:r>
      <w:r>
        <w:t xml:space="preserve"> </w:t>
      </w:r>
      <w:r w:rsidR="00112C06">
        <w:t xml:space="preserve">Historically, quarantine legislation has centred </w:t>
      </w:r>
      <w:r w:rsidR="00C84A38">
        <w:t>around</w:t>
      </w:r>
      <w:r w:rsidR="00571206">
        <w:t xml:space="preserve"> risk analysis and </w:t>
      </w:r>
      <w:r w:rsidR="00112C06">
        <w:t>targeted inspections for predefined l</w:t>
      </w:r>
      <w:r w:rsidR="00112C06" w:rsidRPr="00AE7310">
        <w:t>ists of regulated organisms</w:t>
      </w:r>
      <w:r w:rsidR="00D55F6F">
        <w:t xml:space="preserve"> </w:t>
      </w:r>
      <w:r w:rsidR="00571206">
        <w:t xml:space="preserve"> </w:t>
      </w:r>
      <w:r w:rsidR="00571206">
        <w:fldChar w:fldCharType="begin" w:fldLock="1"/>
      </w:r>
      <w:r w:rsidR="00D0455E">
        <w:instrText>ADDIN CSL_CITATION {"citationItems":[{"id":"ITEM-1","itemData":{"author":[{"dropping-particle":"","family":"Andersen","given":"Mark C","non-dropping-particle":"","parse-names":false,"suffix":""},{"dropping-particle":"","family":"Adams","given":"Heather","non-dropping-particle":"","parse-names":false,"suffix":""},{"dropping-particle":"","family":"Hope","given":"Bruce","non-dropping-particle":"","parse-names":false,"suffix":""},{"dropping-particle":"","family":"Powell","given":"Mark","non-dropping-particle":"","parse-names":false,"suffix":""}],"container-title":"Risk Analysis","id":"ITEM-1","issue":"4","issued":{"date-parts":[["2004"]]},"page":"787-793","title":"Risk Assessment for Invasive Species","type":"article-journal","volume":"24"},"uris":["http://www.mendeley.com/documents/?uuid=3164a7b8-a594-4f49-9494-a72a83f90b21"]},{"id":"ITEM-2","itemData":{"DOI":"10.1023/B:BINV.0000005567.58234.b9","ISBN":"0802713653","ISSN":"13873547","abstract":"The introduction of several plant pests into Europe in the 19th century with disastrous consequences called for the development of plant quarantine measures to prevent the spread and introduction of pests of plants and plant products. With the purpose of harmonising these measures, and of promoting measures for pest control, the International Plant Protection Convention (IPPC) was developed to address organisms that are both directly and indirectly injurious to plants. It supplies a framework for measures against invasive alien species according to the Convention on Biological Diversity, as far as they are plant pests. Three examples of invasive alien species within the scope of the IPPC are given in the article: the fungus Ceratocystis fagacearum , the pinewood nematode Bursaphelenchus xylophilus and the flatworm Arthurdendyus triangulatus . In its 1997 revision, the IPPC provides for the establishment of International Standards for Phytosanitary Measures, being acknowledged by the Agreement on the Application of Sanitary and Phytosanitary Measures of the World Trade Organisation. Standards most important for invasive alien species are those on pest risk analysis, on requirements for the establishment of pest-free areas, on surveillance, on pest eradication programmes, and on the import and release of exotic biological agents. Phytosanitary regulations in the European Union (EU) have been harmonised and up to now have regulated about 300 plant pests. The requirements also have a protective horizontal effect against the unintentional introduction of many other species, but the existing broader IPPC mandate for alien plant pests is not fully applied by the EU regulations.","author":[{"dropping-particle":"","family":"Schrader","given":"Gritta","non-dropping-particle":"","parse-names":false,"suffix":""},{"dropping-particle":"","family":"Unger","given":"Jens Georg","non-dropping-particle":"","parse-names":false,"suffix":""}],"container-title":"Biological Invasions","id":"ITEM-2","issue":"4","issued":{"date-parts":[["2003"]]},"page":"357-364","title":"Plant quarantine as a measure against invasive alien species: The framework of the International Plant Protection Convention and the plant health regulations in the European Union","type":"article-journal","volume":"5"},"uris":["http://www.mendeley.com/documents/?uuid=e40d1c09-83e6-4c32-817d-1b20cbd76d72"]},{"id":"ITEM-3","itemData":{"DOI":"10.1111/j.1365-2338.2011.02523.x","ISSN":"02508052","abstract":"A total of 177 species of quarantine arthropods in Europe have been analysed for detection methods that are used in surveillance. This paper provides a link to a list where the methods most frequently used, either alone or in combination, are given for each species. Inspection remains the most common method of detection (108 species). Volatile compounds produced by either insects or host plants, or those released from food attractants are used for 85 species, while light trapping accounts for 28 species. Semiochemicals are known for 73 species, but are commercially available for only 43 species. © 2012 The authors. Journal compilation © 2012 OEPP/EPPO.","author":[{"dropping-particle":"","family":"Augustin","given":"S.","non-dropping-particle":"","parse-names":false,"suffix":""},{"dropping-particle":"","family":"Kogel","given":"W. J.","non-dropping-particle":"De","parse-names":false,"suffix":""},{"dropping-particle":"","family":"Donner","given":"P.","non-dropping-particle":"","parse-names":false,"suffix":""},{"dropping-particle":"","family":"Faccoli","given":"M.","non-dropping-particle":"","parse-names":false,"suffix":""},{"dropping-particle":"","family":"Lees","given":"D. C.","non-dropping-particle":"","parse-names":false,"suffix":""},{"dropping-particle":"","family":"Marini","given":"L.","non-dropping-particle":"","parse-names":false,"suffix":""},{"dropping-particle":"","family":"Mori","given":"N.","non-dropping-particle":"","parse-names":false,"suffix":""},{"dropping-particle":"","family":"Toffolo","given":"E. P.","non-dropping-particle":"","parse-names":false,"suffix":""},{"dropping-particle":"","family":"Quilici","given":"S.","non-dropping-particle":"","parse-names":false,"suffix":""},{"dropping-particle":"","family":"Roques","given":"A.","non-dropping-particle":"","parse-names":false,"suffix":""},{"dropping-particle":"","family":"Yart","given":"A.","non-dropping-particle":"","parse-names":false,"suffix":""},{"dropping-particle":"","family":"Battisti","given":"A.","non-dropping-particle":"","parse-names":false,"suffix":""}],"container-title":"EPPO Bulletin","id":"ITEM-3","issue":"1","issued":{"date-parts":[["2012"]]},"page":"93-94","title":"A list of methods to detect arthropod quarantine pests in Europe*","type":"article-journal","volume":"42"},"uris":["http://www.mendeley.com/documents/?uuid=3d12f14a-77b3-474f-bfab-87a50e306b29"]},{"id":"ITEM-4","itemData":{"DOI":"10.1111/epp.2600","ISSN":"02508052","abstract":"This paper provides reviews of the most commonly used methods to detect plant pests belonging to groups of invasive organisms with high economic relevance, including Coleoptera (bark beetles, flathead borers, leaf beetles, longhorn beetles, weevils), Diptera (cone and seed flies, fruit flies), Homoptera (aphids, leafhoppers and psyllids, whiteflies), Lepidoptera (moths and butterflies), Thysanoptera (thrips), bacteria (potato brown rot Ralstonia solanacearum) and fungi (pitch canker disease Gibberella circinata, brown rot disease Monilinia fructicola). Future perspectives in detection methods are discussed, with particular reference to the considerable increase in the volume, commodity type and origins of trade in plant material from third countries, the introduction of new crops, the continuous expansion of the EU with new border countries being added, and the impact of climate change affecting the geographical boundaries of pests and their vectors. © 2012 OEPP/EPPO.","author":[{"dropping-particle":"","family":"Augustin","given":"Sylvie","non-dropping-particle":"","parse-names":false,"suffix":""},{"dropping-particle":"","family":"Boonham","given":"Neil","non-dropping-particle":"","parse-names":false,"suffix":""},{"dropping-particle":"","family":"Kogel","given":"Willem J.","non-dropping-particle":"De","parse-names":false,"suffix":""},{"dropping-particle":"","family":"Donner","given":"Pierre","non-dropping-particle":"","parse-names":false,"suffix":""},{"dropping-particle":"","family":"Faccoli","given":"Massimo","non-dropping-particle":"","parse-names":false,"suffix":""},{"dropping-particle":"","family":"Lees","given":"David C.","non-dropping-particle":"","parse-names":false,"suffix":""},{"dropping-particle":"","family":"Marini","given":"Lorenzo","non-dropping-particle":"","parse-names":false,"suffix":""},{"dropping-particle":"","family":"Mori","given":"Nicola","non-dropping-particle":"","parse-names":false,"suffix":""},{"dropping-particle":"","family":"Petrucco Toffolo","given":"Edoardo","non-dropping-particle":"","parse-names":false,"suffix":""},{"dropping-particle":"","family":"Quilici","given":"Serge","non-dropping-particle":"","parse-names":false,"suffix":""},{"dropping-particle":"","family":"Roques","given":"Alain","non-dropping-particle":"","parse-names":false,"suffix":""},{"dropping-particle":"","family":"Yart","given":"Annie","non-dropping-particle":"","parse-names":false,"suffix":""},{"dropping-particle":"","family":"Battisti","given":"Andrea","non-dropping-particle":"","parse-names":false,"suffix":""}],"container-title":"EPPO Bulletin","id":"ITEM-4","issue":"3","issued":{"date-parts":[["2012"]]},"page":"515-551","title":"A review of pest surveillance techniques for detecting quarantine pests in Europe","type":"article-journal","volume":"42"},"uris":["http://www.mendeley.com/documents/?uuid=89ae6e37-bcf7-4b55-a28f-d851977a9095"]}],"mendeley":{"formattedCitation":"(Schrader &amp; Unger, 2003; Andersen, Adams, Hope, &amp; Powell, 2004; S. Augustin et al., 2012; Sylvie Augustin et al., 2012)","plainTextFormattedCitation":"(Schrader &amp; Unger, 2003; Andersen, Adams, Hope, &amp; Powell, 2004; S. Augustin et al., 2012; Sylvie Augustin et al., 2012)","previouslyFormattedCitation":"(Schrader &amp; Unger, 2003; Andersen, Adams, Hope, &amp; Powell, 2004; S. Augustin et al., 2012; Sylvie Augustin et al., 2012)"},"properties":{"noteIndex":0},"schema":"https://github.com/citation-style-language/schema/raw/master/csl-citation.json"}</w:instrText>
      </w:r>
      <w:r w:rsidR="00571206">
        <w:fldChar w:fldCharType="separate"/>
      </w:r>
      <w:r w:rsidR="00D0455E" w:rsidRPr="00D0455E">
        <w:rPr>
          <w:noProof/>
        </w:rPr>
        <w:t>(Schrader &amp; Unger, 2003; Andersen, Adams, Hope, &amp; Powell, 2004; S. Augustin et al., 2012; Sylvie Augustin et al., 2012)</w:t>
      </w:r>
      <w:r w:rsidR="00571206">
        <w:fldChar w:fldCharType="end"/>
      </w:r>
      <w:r w:rsidR="00112C06">
        <w:t xml:space="preserve">. </w:t>
      </w:r>
      <w:bookmarkStart w:id="2" w:name="_Hlk34662518"/>
      <w:r w:rsidR="00112C06" w:rsidRPr="00AE7310">
        <w:t>However,</w:t>
      </w:r>
      <w:r w:rsidR="00112C06">
        <w:t xml:space="preserve"> as global trade networks become increasingly interlinked</w:t>
      </w:r>
      <w:r w:rsidR="00CB5E32">
        <w:t xml:space="preserve"> </w:t>
      </w:r>
      <w:r w:rsidR="00CB5E32">
        <w:fldChar w:fldCharType="begin" w:fldLock="1"/>
      </w:r>
      <w:r w:rsidR="00CB5E32">
        <w:instrText>ADDIN CSL_CITATION {"citationItems":[{"id":"ITEM-1","itemData":{"DOI":"10.1111/j.1365-2664.2008.01600.x","ISBN":"0021-8901","ISSN":"00218901","abstract":"1. Humans have traded and transported alien species for millennia with two notable step-changes: the end of the Middle Ages and beginning of the Industrial Revolution. However, in recent decades the world has entered a new phase in the magnitude and diversity of biological invasions: the Era of Globalization. This Special Profile reviews the links between the main drivers of globalization and biological invasions and examines state-of-the-art approaches to pathway risk assessment to illustrate new opportunities for managing invasive species.2. Income growth is a primary driver of globalization and a clear association exists between Gross Domestic Product and the richness of alien floras and faunas for many regions of the world. In many cases, the exposure of these economies to trade is highlighted by the significant role of merchandise imports in biological invasions, especially for island ecosystems.3.  Post-1950, technical and logistic improvements have accelerated the ease with which commodities are transported across the globe and hindered the traceability of goods and the ease of intercepting pests. New sea, land and air links in international trade and human transport have established novel pathways for the spread of alien species. Increasingly, the science advances underpinning invasive species management must move at the speed of commerce.4. Increasing transport networks and demand for commodities have led to pathway risk assessments becoming the frontline in the prevention of biological invasions. The diverse routes of introduction arising from contaminant, stowaway, corridor and unaided pathways, in both aquatic and terrestrial biomes are complex. Nevertheless, common features enable comparable approaches to risk assessment. By bringing together spatial data on climate suitability, habitat availability and points of entry, as well a demographic models that include species dispersal (both natural and human-mediated) and measures of propagule pressure, it is possible to generate risk maps highlighting potential invasion hotspots that can inform prevention strategies.5. Synthesis and applications. To date, most attempts to model pathways have focused on describing the likelihood of invader establishment. Few have modelled explicit management strategies such as optimal detection and inspection strategies and assessments of the effectiveness of different management measures. A future focus in these areas will ensure research informs response.","author":[{"dropping-particle":"","family":"Hulme","given":"Philip E.","non-dropping-particle":"","parse-names":false,"suffix":""}],"container-title":"Journal of Applied Ecology","id":"ITEM-1","issue":"1","issued":{"date-parts":[["2009"]]},"page":"10-18","title":"Trade, transport and trouble: Managing invasive species pathways in an era of globalization","type":"article-journal","volume":"46"},"uris":["http://www.mendeley.com/documents/?uuid=0d334095-0709-463c-8f19-1572fa608fab"]}],"mendeley":{"formattedCitation":"(Hulme, 2009)","plainTextFormattedCitation":"(Hulme, 2009)","previouslyFormattedCitation":"(Hulme, 2009)"},"properties":{"noteIndex":0},"schema":"https://github.com/citation-style-language/schema/raw/master/csl-citation.json"}</w:instrText>
      </w:r>
      <w:r w:rsidR="00CB5E32">
        <w:fldChar w:fldCharType="separate"/>
      </w:r>
      <w:r w:rsidR="00CB5E32" w:rsidRPr="00CB5E32">
        <w:rPr>
          <w:noProof/>
        </w:rPr>
        <w:t>(Hulme, 2009)</w:t>
      </w:r>
      <w:r w:rsidR="00CB5E32">
        <w:fldChar w:fldCharType="end"/>
      </w:r>
      <w:r w:rsidR="00112C06">
        <w:t xml:space="preserve"> and anthropogenic climate change alters species range distributions</w:t>
      </w:r>
      <w:r w:rsidR="00D55F6F">
        <w:t xml:space="preserve"> </w:t>
      </w:r>
      <w:r w:rsidR="00D55F6F">
        <w:fldChar w:fldCharType="begin" w:fldLock="1"/>
      </w:r>
      <w:r w:rsidR="008F340B">
        <w:instrText>ADDIN CSL_CITATION {"citationItems":[{"id":"ITEM-1","itemData":{"DOI":"10.1038/nclimate1990","ISSN":"1758678X","abstract":"Global food security is threatened by the emergence and spread of crop pests and pathogens. Spread is facilitated primarily by human transportation, but there is increasing concern that climate change allows establishment in hitherto unsuitable regions. However, interactions between climate change, crops and pests are complex, and the extent to which crop pests and pathogens have altered their latitudinal ranges in response to global warming is largely unknown. Here, we demonstrate an average poleward shift of 2.7±0.8 km yr−1 since 1960, in observations of hundreds of pests and pathogens, but with significant variation in trends among taxonomic groups. Observational bias, where developed countries at high latitudes detect pests earlier than developing countries at low latitudes, would result in an apparent shift towards the Equator. The observed positive latitudinal trends in many taxa support the hypothesis of global warming-driven pest movement.","author":[{"dropping-particle":"","family":"Bebber","given":"Daniel P","non-dropping-particle":"","parse-names":false,"suffix":""},{"dropping-particle":"","family":"Ramotowski","given":"Mark A.T.","non-dropping-particle":"","parse-names":false,"suffix":""},{"dropping-particle":"","family":"Gurr","given":"Sarah J","non-dropping-particle":"","parse-names":false,"suffix":""}],"container-title":"Nature Climate Change","id":"ITEM-1","issue":"11","issued":{"date-parts":[["2013"]]},"page":"985-988","title":"Crop pests and pathogens move polewards in a warming world","type":"article-journal","volume":"3"},"uris":["http://www.mendeley.com/documents/?uuid=4e3d468d-db90-4c7a-b332-d88dd6fa2aa1"]}],"mendeley":{"formattedCitation":"(Daniel P Bebber, Ramotowski, &amp; Gurr, 2013)","plainTextFormattedCitation":"(Daniel P Bebber, Ramotowski, &amp; Gurr, 2013)","previouslyFormattedCitation":"(Daniel P Bebber, Ramotowski, &amp; Gurr, 2013)"},"properties":{"noteIndex":0},"schema":"https://github.com/citation-style-language/schema/raw/master/csl-citation.json"}</w:instrText>
      </w:r>
      <w:r w:rsidR="00D55F6F">
        <w:fldChar w:fldCharType="separate"/>
      </w:r>
      <w:r w:rsidR="00D0455E" w:rsidRPr="00D0455E">
        <w:rPr>
          <w:noProof/>
        </w:rPr>
        <w:t>(Daniel P Bebber, Ramotowski, &amp; Gurr, 2013)</w:t>
      </w:r>
      <w:r w:rsidR="00D55F6F">
        <w:fldChar w:fldCharType="end"/>
      </w:r>
      <w:r w:rsidR="00112C06">
        <w:t xml:space="preserve">, </w:t>
      </w:r>
      <w:r w:rsidR="00112C06" w:rsidRPr="00AE7310">
        <w:t xml:space="preserve">this list-based legislation </w:t>
      </w:r>
      <w:r w:rsidR="00112C06">
        <w:t xml:space="preserve">can often </w:t>
      </w:r>
      <w:r w:rsidR="00112C06" w:rsidRPr="00AE7310">
        <w:t>lag behind the speed with which new pests can emerge and spread across borders</w:t>
      </w:r>
      <w:r w:rsidR="00571206">
        <w:t xml:space="preserve"> </w:t>
      </w:r>
      <w:r w:rsidR="00D0455E">
        <w:fldChar w:fldCharType="begin" w:fldLock="1"/>
      </w:r>
      <w:r w:rsidR="008F340B">
        <w:instrText>ADDIN CSL_CITATION {"citationItems":[{"id":"ITEM-1","itemData":{"DOI":"10.1146/annurev-phyto-080614-120207","ISSN":"0066-4286","abstract":"Crop pests and pathogens (CPPs) present a growing threat to food security and ecosystem management. The interactions between plants and their natural enemies are influenced by environmental conditions and thus global warming and climate change could affect CPP ranges and impact. Observations of changing CPP distributions over the twentieth century suggest that growing agricultural production and trade have been most important in disseminating CPPs, but there is some evidence for a latitudinal bias in range shifts that indicates a global warming signal. Species distribution models using climatic variables as drivers suggest that ranges will shift latitudinally in the future. The rapid spread of the Colorado potato beetle across Eurasia illustrates the importance of evolutionary adaptation, host distribution, and migration patterns in affecting the predictions of climate-based species distribution models. Understanding species range shifts in the framework of ecological niche theory may help to direct future research needs.","author":[{"dropping-particle":"","family":"Bebber","given":"Daniel Patrick","non-dropping-particle":"","parse-names":false,"suffix":""}],"container-title":"Annual Review of Phytopathology","id":"ITEM-1","issue":"1","issued":{"date-parts":[["2015"]]},"page":"335-356","title":"Range-Expanding Pests and Pathogens in a Warming World","type":"article-journal","volume":"53"},"uris":["http://www.mendeley.com/documents/?uuid=2337d0cb-5aad-4568-836a-1f654e23a448"]}],"mendeley":{"formattedCitation":"(Daniel Patrick Bebber, 2015)","plainTextFormattedCitation":"(Daniel Patrick Bebber, 2015)","previouslyFormattedCitation":"(Daniel Patrick Bebber, 2015)"},"properties":{"noteIndex":0},"schema":"https://github.com/citation-style-language/schema/raw/master/csl-citation.json"}</w:instrText>
      </w:r>
      <w:r w:rsidR="00D0455E">
        <w:fldChar w:fldCharType="separate"/>
      </w:r>
      <w:r w:rsidR="00D0455E" w:rsidRPr="00D0455E">
        <w:rPr>
          <w:noProof/>
        </w:rPr>
        <w:t>(Daniel Patrick Bebber, 2015)</w:t>
      </w:r>
      <w:r w:rsidR="00D0455E">
        <w:fldChar w:fldCharType="end"/>
      </w:r>
      <w:r w:rsidR="00112C06" w:rsidRPr="00AE7310">
        <w:t xml:space="preserve">. </w:t>
      </w:r>
      <w:bookmarkEnd w:id="2"/>
      <w:r w:rsidR="00CD0671">
        <w:t>The</w:t>
      </w:r>
      <w:r w:rsidR="00C84A38">
        <w:t xml:space="preserve"> inadequacy</w:t>
      </w:r>
      <w:r w:rsidR="00CD0671">
        <w:t xml:space="preserve"> of list-based inspection and diagnostics becomes particularly apparent when considering impacts on biodiversity and ecosystem services where </w:t>
      </w:r>
      <w:r w:rsidR="00AF5646">
        <w:t>the size and complexity of the natural environment means it is often difficult to assess the impact of a species in advance</w:t>
      </w:r>
      <w:r w:rsidR="00CB5E32">
        <w:t xml:space="preserve"> </w:t>
      </w:r>
      <w:r w:rsidR="00CB5E32">
        <w:fldChar w:fldCharType="begin" w:fldLock="1"/>
      </w:r>
      <w:r w:rsidR="0034578C">
        <w:instrText>ADDIN CSL_CITATION {"citationItems":[{"id":"ITEM-1","itemData":{"DOI":"10.1371/journal.pbio.1001850","ISBN":"1545-7885","ISSN":"15457885","PMID":"24802715","abstract":"Species moved by human activities beyond the limits of their native geographic ranges into areas in which they do not naturally occur (termed aliens) can cause a broad range of significant changes to recipient ecosystems; however, their impacts vary greatly across species and the ecosystems into which they are introduced. There is therefore a critical need for a standardised method to evaluate, compare, and eventually predict the magnitudes of these different impacts. Here, we propose a straightforward system for classifying alien species according to the magnitude of their environmental impacts, based on the mechanisms of impact used to code species in the International Union for Conservation of Nature (IUCN) Global Invasive Species Database, which are presented here for the first time. The classification system uses five semi-quantitative scenarios describing impacts under each mechanism to assign species to different levels of impact-ranging from Minimal to Massive-with assignment corresponding to the highest level of deleterious impact associated with any of the mechanisms. The scheme also includes categories for species that are Not Evaluated, have No Alien Population, or are Data Deficient, and a method for assigning uncertainty to all the classifications. We show how this classification system is applicable at different levels of ecological complexity and different spatial and temporal scales, and embraces existing impact metrics. In fact, the scheme is analogous to the already widely adopted and accepted Red List approach to categorising extinction risk, and so could conceivably be readily integrated with existing practices and policies in many regions.","author":[{"dropping-particle":"","family":"Blackburn","given":"Tim M.","non-dropping-particle":"","parse-names":false,"suffix":""},{"dropping-particle":"","family":"Essl","given":"Franz","non-dropping-particle":"","parse-names":false,"suffix":""},{"dropping-particle":"","family":"Evans","given":"Thomas","non-dropping-particle":"","parse-names":false,"suffix":""},{"dropping-particle":"","family":"Hulme","given":"Philip E.","non-dropping-particle":"","parse-names":false,"suffix":""},{"dropping-particle":"","family":"Jeschke","given":"Jonathan M.","non-dropping-particle":"","parse-names":false,"suffix":""},{"dropping-particle":"","family":"Kühn","given":"Ingolf","non-dropping-particle":"","parse-names":false,"suffix":""},{"dropping-particle":"","family":"Kumschick","given":"Sabrina","non-dropping-particle":"","parse-names":false,"suffix":""},{"dropping-particle":"","family":"Marková","given":"Zuzana","non-dropping-particle":"","parse-names":false,"suffix":""},{"dropping-particle":"","family":"Mrugała","given":"Agata","non-dropping-particle":"","parse-names":false,"suffix":""},{"dropping-particle":"","family":"Nentwig","given":"Wolfgang","non-dropping-particle":"","parse-names":false,"suffix":""},{"dropping-particle":"","family":"Pergl","given":"Jan","non-dropping-particle":"","parse-names":false,"suffix":""},{"dropping-particle":"","family":"Pyšek","given":"Petr","non-dropping-particle":"","parse-names":false,"suffix":""},{"dropping-particle":"","family":"Rabitsch","given":"Wolfgang","non-dropping-particle":"","parse-names":false,"suffix":""},{"dropping-particle":"","family":"Ricciardi","given":"Anthony","non-dropping-particle":"","parse-names":false,"suffix":""},{"dropping-particle":"","family":"Richardson","given":"David M.","non-dropping-particle":"","parse-names":false,"suffix":""},{"dropping-particle":"","family":"Sendek","given":"Agnieszka","non-dropping-particle":"","parse-names":false,"suffix":""},{"dropping-particle":"","family":"Vilà","given":"Montserrat","non-dropping-particle":"","parse-names":false,"suffix":""},{"dropping-particle":"","family":"Wilson","given":"John R.U.","non-dropping-particle":"","parse-names":false,"suffix":""},{"dropping-particle":"","family":"Winter","given":"Marten","non-dropping-particle":"","parse-names":false,"suffix":""},{"dropping-particle":"","family":"Genovesi","given":"Piero","non-dropping-particle":"","parse-names":false,"suffix":""},{"dropping-particle":"","family":"Bacher","given":"Sven","non-dropping-particle":"","parse-names":false,"suffix":""}],"container-title":"PLoS Biology","id":"ITEM-1","issue":"5","issued":{"date-parts":[["2014"]]},"page":"e1001850","title":"A Unified Classification of Alien Species Based on the Magnitude of their Environmental Impacts","type":"article-journal","volume":"12"},"uris":["http://www.mendeley.com/documents/?uuid=4c77882d-6703-44c4-887a-769dc782c262"]},{"id":"ITEM-2","itemData":{"DOI":"10.1007/s10530-004-6703-z","ISSN":"13873547","abstract":"Using the Australian weed risk assessment (WRA) model as an example, we applied a combination of bootstrapping and Bayesian techniques as a means for explicitly estimating the posterior probability of weediness as a function of an import risk assessment model screening score. Our approach provides estimates of uncertainty around model predictions, after correcting for verification bias arising from the original training dataset having a higher proportion of weed species than would be the norm, and incorporates uncertainty in current knowledge of the prior (base-rate) probability of weediness. The results confirm the high sensitivity of the posterior probability of weediness to the base-rate probability of weediness of plants proposed for importation, and demonstrate how uncertainty in this base-rate probability manifests itself in uncertainty surrounding predicted probabilities of weediness. This quantitative estimate of the weediness probability posed by taxa classified using the WRA model, including estimates of uncertainty around this probability for a given WRA score, would enable bio-economic modelling to contribute to the decision process, should this avenue be pursued. Regardless of whether or not this avenue is explored, the explicit estimates of uncertainty around weed classifications will enable managers to make better informed decisions regarding risk. When viewed in terms of likelihood of weed introduction, the current WRA model outcomes of 'accept', 'further evaluate', or 'reject', whilst not always accurate in terms of weed classification, appear consistent with a high expected cost of mistakenly introducing a weed. The methods presented have wider application to the quantitative prediction of invasive species for situations where the base-rate probability of invasiveness is subject to uncertainty, and the accuracy of the screening test imperfect. © Springer 2006.","author":[{"dropping-particle":"","family":"Caley","given":"Peter","non-dropping-particle":"","parse-names":false,"suffix":""},{"dropping-particle":"","family":"Lonsdale","given":"W. M.","non-dropping-particle":"","parse-names":false,"suffix":""},{"dropping-particle":"","family":"Pheloung","given":"P. C.","non-dropping-particle":"","parse-names":false,"suffix":""}],"container-title":"Biological Invasions","id":"ITEM-2","issue":"2","issued":{"date-parts":[["2006"]]},"page":"277-286","title":"Quantifying uncertainty in predictions of invasiveness","type":"article-journal","volume":"8"},"uris":["http://www.mendeley.com/documents/?uuid=22c49a37-df08-49c4-bd50-6c696b589f8c"]}],"mendeley":{"formattedCitation":"(Caley, Lonsdale, &amp; Pheloung, 2006; Blackburn et al., 2014)","plainTextFormattedCitation":"(Caley, Lonsdale, &amp; Pheloung, 2006; Blackburn et al., 2014)","previouslyFormattedCitation":"(Caley, Lonsdale, &amp; Pheloung, 2006; Blackburn et al., 2014)"},"properties":{"noteIndex":0},"schema":"https://github.com/citation-style-language/schema/raw/master/csl-citation.json"}</w:instrText>
      </w:r>
      <w:r w:rsidR="00CB5E32">
        <w:fldChar w:fldCharType="separate"/>
      </w:r>
      <w:r w:rsidR="005634E0" w:rsidRPr="005634E0">
        <w:rPr>
          <w:noProof/>
        </w:rPr>
        <w:t>(Caley, Lonsdale, &amp; Pheloung, 2006; Blackburn et al., 2014)</w:t>
      </w:r>
      <w:r w:rsidR="00CB5E32">
        <w:fldChar w:fldCharType="end"/>
      </w:r>
      <w:r w:rsidR="00CD0671">
        <w:t xml:space="preserve">. </w:t>
      </w:r>
      <w:r w:rsidR="005C7F18">
        <w:t>In this rapidly changing biosecurity environment</w:t>
      </w:r>
      <w:r w:rsidR="00AF5646">
        <w:t xml:space="preserve">, it is obvious that a </w:t>
      </w:r>
      <w:r w:rsidR="00D00687">
        <w:t xml:space="preserve">more holistic approach to surveillance </w:t>
      </w:r>
      <w:r w:rsidR="00AF5646">
        <w:t xml:space="preserve">that </w:t>
      </w:r>
      <w:r w:rsidR="00D41FA9">
        <w:t xml:space="preserve">aims to </w:t>
      </w:r>
      <w:r w:rsidR="005922BB">
        <w:t>detect and evaluate</w:t>
      </w:r>
      <w:r w:rsidR="00D41FA9">
        <w:t xml:space="preserve"> all pests and diseases, not just those that are regulated </w:t>
      </w:r>
      <w:r w:rsidR="00AF5646">
        <w:t>is required to protect trade, industry and environment</w:t>
      </w:r>
      <w:r w:rsidR="005922BB">
        <w:t xml:space="preserve"> </w:t>
      </w:r>
      <w:r w:rsidR="005922BB">
        <w:fldChar w:fldCharType="begin" w:fldLock="1"/>
      </w:r>
      <w:r w:rsidR="00BE6011">
        <w:instrText>ADDIN CSL_CITATION {"citationItems":[{"id":"ITEM-1","itemData":{"DOI":"10.1016/j.marpolbul.2010.09.014","ISSN":"0025326X","abstract":"Monitoring surveys are an important tool for detecting new arrivals of exotic species, for documenting patterns of invasion, and exotic species impacts. Faced with time and cost constraints, these surveys are increasingly focused on lists of target pest species, identified as being most likely to arrive and cause significant harm. We used the national survey of Australian international ports for introduced marine pests as a case study to assess: (1) the taxonomic rigor of surveys focused on detection of target species; and (2) how the ability of port surveys to inform invasion patterns is dependent on taxonomic approach. Our analysis of the 46 available reports revealed common sub-optimal taxonomic practices that compromised their utility to identify abiotic conditions that are good predictors of biological invasion. Thus, although surveys for target species may provide information on the distribution of a handful of species, they may fail to do much else. © 2010 Elsevier Ltd.","author":[{"dropping-particle":"","family":"Bishop","given":"M. J.","non-dropping-particle":"","parse-names":false,"suffix":""},{"dropping-particle":"","family":"Hutchings","given":"P. A.","non-dropping-particle":"","parse-names":false,"suffix":""}],"container-title":"Marine Pollution Bulletin","id":"ITEM-1","issue":"1","issued":{"date-parts":[["2011"]]},"page":"36-42","publisher":"Elsevier Ltd","title":"How useful are port surveys focused on target pest identification for exotic species management?","type":"article-journal","volume":"62"},"uris":["http://www.mendeley.com/documents/?uuid=9940d964-84f4-4234-b093-89f483e51c66"]},{"id":"ITEM-2","itemData":{"DOI":"10.1017/S1068280500010005","ISSN":"10682805","abstract":"The United States regulates deliberate species introduction by blacklists: any species not blacklisted may be imported. Half of invasive introduced species were deliberately introduced, yet most were not blacklisted, so this system is not working. White lists are also needed: no species can be deliberately introduced unless experts place it on a white list. The United States has not closed pathways for inadvertent introductions, which are regulated by international treaties. Risk assessments for introduced species have mostly targeted species as potential vectors for pathogens rather than as potentially invasive themselves. Although multilateral treaties mandate quantitative risk assessments for exclusions of species or goods that may carry them, biologists and economists can predict probabilities of invasiveness, and associated costs, only with enormous confidence limits. However, assessing risk can lead to insights on the likelihood of impact. The crucial decision will be to what extent the precautionary principle will be implemented. An added problem is that species established in parts of the United States (either native or introduced) have become invasive when introduced elsewhere in the United States. There is scant legal basis for preventing such introductions. To stem the flood of invasive species into and within the United States would require blacklists, a white listing procedure, and tighter regulation of pathways. Copyright 2006 Northeastern Agricultural and Resource Economics Association.","author":[{"dropping-particle":"","family":"Simberloff","given":"Daniel","non-dropping-particle":"","parse-names":false,"suffix":""}],"container-title":"Agricultural and Resource Economics Review","id":"ITEM-2","issue":"1","issued":{"date-parts":[["2006"]]},"page":"1-10","title":"Risk assessments, blacklists, and white lists for introduced species: Are predictions good enough to be useful?","type":"article-journal","volume":"35"},"uris":["http://www.mendeley.com/documents/?uuid=b64f5448-8978-4fe9-b842-9ed83c5d7baf"]}],"mendeley":{"formattedCitation":"(Simberloff, 2006; Bishop &amp; Hutchings, 2011)","plainTextFormattedCitation":"(Simberloff, 2006; Bishop &amp; Hutchings, 2011)","previouslyFormattedCitation":"(Simberloff, 2006; Bishop &amp; Hutchings, 2011)"},"properties":{"noteIndex":0},"schema":"https://github.com/citation-style-language/schema/raw/master/csl-citation.json"}</w:instrText>
      </w:r>
      <w:r w:rsidR="005922BB">
        <w:fldChar w:fldCharType="separate"/>
      </w:r>
      <w:r w:rsidR="0034578C" w:rsidRPr="0034578C">
        <w:rPr>
          <w:noProof/>
        </w:rPr>
        <w:t>(Simberloff, 2006; Bishop &amp; Hutchings, 2011)</w:t>
      </w:r>
      <w:r w:rsidR="005922BB">
        <w:fldChar w:fldCharType="end"/>
      </w:r>
      <w:r w:rsidR="00AF5646">
        <w:t xml:space="preserve">. </w:t>
      </w:r>
      <w:r w:rsidR="005C7F18">
        <w:t>Ideally,</w:t>
      </w:r>
      <w:r w:rsidR="00A12B80">
        <w:t xml:space="preserve"> </w:t>
      </w:r>
      <w:r w:rsidR="005C7F18">
        <w:t xml:space="preserve">a broad-spectrum surveillance programme would </w:t>
      </w:r>
      <w:r w:rsidR="00A12B80">
        <w:t xml:space="preserve">use </w:t>
      </w:r>
      <w:r w:rsidR="00CA7AD8">
        <w:t xml:space="preserve">a mixture of </w:t>
      </w:r>
      <w:r w:rsidR="00A12B80">
        <w:t xml:space="preserve">passive and active sampling </w:t>
      </w:r>
      <w:r w:rsidR="00CA7AD8">
        <w:t xml:space="preserve">strategies </w:t>
      </w:r>
      <w:r w:rsidR="00A12B80">
        <w:t>to capture</w:t>
      </w:r>
      <w:r w:rsidR="002934A5">
        <w:t>, identify, and evaluate risk for</w:t>
      </w:r>
      <w:r w:rsidR="005C7F18">
        <w:t xml:space="preserve"> all new organisms introduced to an environment</w:t>
      </w:r>
      <w:r w:rsidR="002934A5">
        <w:t xml:space="preserve"> through comparison to baseline knowledge of endemic biodiversity</w:t>
      </w:r>
      <w:r w:rsidR="008F340B">
        <w:t xml:space="preserve"> </w:t>
      </w:r>
      <w:r w:rsidR="008F340B">
        <w:fldChar w:fldCharType="begin" w:fldLock="1"/>
      </w:r>
      <w:r w:rsidR="00EB28C6">
        <w:instrText>ADDIN CSL_CITATION {"citationItems":[{"id":"ITEM-1","itemData":{"DOI":"10.1016/j.jenvman.2017.07.045","ISSN":"10958630","PMID":"28738203","abstract":"Following decades of ecologic and economic impacts from a growing list of nonindigenous and invasive species, government and management entities are committing to systematic early- detection monitoring (EDM). This has reinvigorated investment in the science underpinning such monitoring, as well as the need to convey that science in practical terms to those tasked with EDM implementation. Using the context of nonindigenous species in the North American Great Lakes, this article summarizes the current scientific tools and knowledge – including limitations, research needs, and likely future developments – relevant to various aspects of planning and conducting comprehensive EDM. We begin with the scope of the effort, contrasting target-species with broad-spectrum monitoring, reviewing information to support prioritization based on species and locations, and exploring the challenge of moving beyond individual surveys towards a coordinated monitoring network. Next, we discuss survey design, including effort to expend and its allocation over space and time. A section on sample collection and analysis overviews the merits of collecting actual organisms versus shed DNA, reviews the capabilities and limitations of identification by morphology, DNA target markers, or DNA barcoding, and examines best practices for sample handling and data verification. We end with a section addressing the analysis of monitoring data, including methods to evaluate survey performance and characterize and communicate uncertainty. Although the body of science supporting EDM implementation is already substantial, research and information needs (many already actively being addressed) include: better data to support risk assessments that guide choice of taxa and locations to monitor; improved understanding of spatiotemporal scales for sample collection; further development of DNA target markers, reference barcodes, genomic workflows, and synergies between DNA-based and morphology-based taxonomy; and tools and information management systems for better evaluating and communicating survey outcomes and uncertainty.","author":[{"dropping-particle":"","family":"Trebitz","given":"Anett S.","non-dropping-particle":"","parse-names":false,"suffix":""},{"dropping-particle":"","family":"Hoffman","given":"Joel C.","non-dropping-particle":"","parse-names":false,"suffix":""},{"dropping-particle":"","family":"Darling","given":"John A.","non-dropping-particle":"","parse-names":false,"suffix":""},{"dropping-particle":"","family":"Pilgrim","given":"Erik M.","non-dropping-particle":"","parse-names":false,"suffix":""},{"dropping-particle":"","family":"Kelly","given":"John R.","non-dropping-particle":"","parse-names":false,"suffix":""},{"dropping-particle":"","family":"Brown","given":"Emily A.","non-dropping-particle":"","parse-names":false,"suffix":""},{"dropping-particle":"","family":"Chadderton","given":"W. Lindsay","non-dropping-particle":"","parse-names":false,"suffix":""},{"dropping-particle":"","family":"Egan","given":"Scott P.","non-dropping-particle":"","parse-names":false,"suffix":""},{"dropping-particle":"","family":"Grey","given":"Erin K.","non-dropping-particle":"","parse-names":false,"suffix":""},{"dropping-particle":"","family":"Hashsham","given":"Syed A.","non-dropping-particle":"","parse-names":false,"suffix":""},{"dropping-particle":"","family":"Klymus","given":"Katy E.","non-dropping-particle":"","parse-names":false,"suffix":""},{"dropping-particle":"","family":"Mahon","given":"Andrew R.","non-dropping-particle":"","parse-names":false,"suffix":""},{"dropping-particle":"","family":"Ram","given":"Jeffrey L.","non-dropping-particle":"","parse-names":false,"suffix":""},{"dropping-particle":"","family":"Schultz","given":"Martin T.","non-dropping-particle":"","parse-names":false,"suffix":""},{"dropping-particle":"","family":"Stepien","given":"Carol A.","non-dropping-particle":"","parse-names":false,"suffix":""},{"dropping-particle":"","family":"Schardt","given":"James C.","non-dropping-particle":"","parse-names":false,"suffix":""}],"container-title":"Journal of Environmental Management","id":"ITEM-1","issued":{"date-parts":[["2017"]]},"page":"299-310","title":"Early detection monitoring for aquatic non-indigenous species: Optimizing surveillance, incorporating advanced technologies, and identifying research needs","type":"article-journal","volume":"202"},"uris":["http://www.mendeley.com/documents/?uuid=d3286ce9-dc12-4a1e-9048-92bd1d67d7cc"]},{"id":"ITEM-2","itemData":{"DOI":"10.1139/cjfas-2015-0262","ISBN":"9788578110796","ISSN":"0706-652X","PMID":"25246403","abstract":"Environmental DNA (eDNA) is useful for delimiting species ranges in aquatic systems, whereby water samples are screened for the presence of DNA from a single species. However, DNA from many species is collected in every sample, and high-throughput sequencing approaches allow for more passive surveillance where a community of species is identified. In this study, we use active (targeted) and passive molecular surveillance approaches to detect species in the Muskingum River Watershed in Ohio, USA. The presence of bighead carp (Hypophthalmichthys nobilis) eDNA in the Muskingum River Watershed was confirmed with active surveillance using digital droplet polymerase chain reaction (ddPCR). The passive surveillance method detected the presence of eDNA from northern snakehead (Channa argus), which was further confirmed with active ddPCR. Whereas active surveillance may be more sensitive to detecting rare DNA, passive surveillance has the capability of detecting unexpected invasive species. Deploying both active a...","author":[{"dropping-particle":"","family":"Simmons","given":"Megan","non-dropping-particle":"","parse-names":false,"suffix":""},{"dropping-particle":"","family":"Tucker","given":"Andrew","non-dropping-particle":"","parse-names":false,"suffix":""},{"dropping-particle":"","family":"Chadderton","given":"W. Lindsay","non-dropping-particle":"","parse-names":false,"suffix":""},{"dropping-particle":"","family":"Jerde","given":"Christopher L.","non-dropping-particle":"","parse-names":false,"suffix":""},{"dropping-particle":"","family":"Mahon","given":"Andrew R.","non-dropping-particle":"","parse-names":false,"suffix":""},{"dropping-particle":"","family":"Taylor","given":"Eric","non-dropping-particle":"","parse-names":false,"suffix":""}],"container-title":"Canadian Journal of Fisheries and Aquatic Sciences","id":"ITEM-2","issue":"1","issued":{"date-parts":[["2016"]]},"page":"76-83","title":"Active and passive environmental DNA surveillance of aquatic invasive species","type":"article-journal","volume":"73"},"uris":["http://www.mendeley.com/documents/?uuid=f4148ffd-b42f-4c17-8880-8063966a8005"]},{"id":"ITEM-3","itemData":{"DOI":"10.1038/s41598-017-00450-y","ISSN":"20452322","abstract":"Barrow Island, north-west coast of Australia, is one of the world's significant conservation areas, harboring marsupials that have become extinct or threatened on mainland Australia as well as a rich diversity of plants and animals, some endemic. Access to construct a Liquefied Natural Gas (LNG) plant, Australia's largest infrastructure development, on the island was conditional on no non-indigenous species (NIS) becoming established. We developed a comprehensive biosecurity system to protect the island's biodiversity. From 2009 to 2015 more than 0.5 million passengers and 12.2 million tonnes of freight were transported to the island under the biosecurity system, requiring 1.5 million hrs of inspections. No establishments of NIS were detected. We made four observations that will assist development of biosecurity systems. Firstly, the frequency of detections of organisms corresponded best to a mixture log-normal distribution including the high number of zero inspections and extreme values involving rare incursions. Secondly, comprehensive knowledge of the island's biota allowed estimation of false positive detections (62% native species). Thirdly, detections at the border did not predict incursions on the island. Fourthly, the workforce detected more than half post-border incursions (59%). Similar approaches can and should be implemented for all areas of significant conservation value.","author":[{"dropping-particle":"","family":"Scott","given":"John K.","non-dropping-particle":"","parse-names":false,"suffix":""},{"dropping-particle":"","family":"McKirdy","given":"Simon J.","non-dropping-particle":"","parse-names":false,"suffix":""},{"dropping-particle":"Van Der","family":"Merwe","given":"Johann","non-dropping-particle":"","parse-names":false,"suffix":""},{"dropping-particle":"","family":"Green","given":"Roy","non-dropping-particle":"","parse-names":false,"suffix":""},{"dropping-particle":"","family":"Burbidge","given":"Andrew A.","non-dropping-particle":"","parse-names":false,"suffix":""},{"dropping-particle":"","family":"Pickles","given":"Greg","non-dropping-particle":"","parse-names":false,"suffix":""},{"dropping-particle":"","family":"Hardie","given":"Darryl C.","non-dropping-particle":"","parse-names":false,"suffix":""},{"dropping-particle":"","family":"Morris","given":"Keith","non-dropping-particle":"","parse-names":false,"suffix":""},{"dropping-particle":"","family":"Kendrick","given":"Peter G.","non-dropping-particle":"","parse-names":false,"suffix":""},{"dropping-particle":"","family":"Thomas","given":"Melissa L.","non-dropping-particle":"","parse-names":false,"suffix":""},{"dropping-particle":"","family":"Horton","given":"Kristin L.","non-dropping-particle":"","parse-names":false,"suffix":""},{"dropping-particle":"","family":"O'Connor","given":"Simon M.","non-dropping-particle":"","parse-names":false,"suffix":""},{"dropping-particle":"","family":"Downs","given":"Justin","non-dropping-particle":"","parse-names":false,"suffix":""},{"dropping-particle":"","family":"Stoklosa","given":"Richard","non-dropping-particle":"","parse-names":false,"suffix":""},{"dropping-particle":"","family":"Lagdon","given":"Russell","non-dropping-particle":"","parse-names":false,"suffix":""},{"dropping-particle":"","family":"Marks","given":"Barbara","non-dropping-particle":"","parse-names":false,"suffix":""},{"dropping-particle":"","family":"Nairn","given":"Malcolm","non-dropping-particle":"","parse-names":false,"suffix":""},{"dropping-particle":"","family":"Mengersen","given":"Kerrie","non-dropping-particle":"","parse-names":false,"suffix":""}],"container-title":"Scientific Reports","id":"ITEM-3","issue":"1","issued":{"date-parts":[["2017"]]},"page":"1-9","title":"Zero-tolerance biosecurity protects high-conservation-value island nature reserve","type":"article-journal","volume":"7"},"uris":["http://www.mendeley.com/documents/?uuid=eb40fb2f-94d1-4573-9ac1-4c477378ee96"]}],"mendeley":{"formattedCitation":"(Simmons et al., 2016; Scott et al., 2017; Trebitz et al., 2017)","plainTextFormattedCitation":"(Simmons et al., 2016; Scott et al., 2017; Trebitz et al., 2017)","previouslyFormattedCitation":"(Simmons et al., 2016; Scott et al., 2017; Trebitz et al., 2017)"},"properties":{"noteIndex":0},"schema":"https://github.com/citation-style-language/schema/raw/master/csl-citation.json"}</w:instrText>
      </w:r>
      <w:r w:rsidR="008F340B">
        <w:fldChar w:fldCharType="separate"/>
      </w:r>
      <w:r w:rsidR="00BE6011" w:rsidRPr="00BE6011">
        <w:rPr>
          <w:noProof/>
        </w:rPr>
        <w:t>(Simmons et al., 2016; Scott et al., 2017; Trebitz et al., 2017)</w:t>
      </w:r>
      <w:r w:rsidR="008F340B">
        <w:fldChar w:fldCharType="end"/>
      </w:r>
      <w:r w:rsidR="00A12B80">
        <w:t xml:space="preserve">. </w:t>
      </w:r>
      <w:r w:rsidR="00F4046A">
        <w:t>Nevertheless</w:t>
      </w:r>
      <w:r w:rsidR="00546D20">
        <w:t xml:space="preserve">, </w:t>
      </w:r>
      <w:r w:rsidR="00CA7AD8">
        <w:t xml:space="preserve">ongoing broad-spectrum surveillance </w:t>
      </w:r>
      <w:r w:rsidR="00071490">
        <w:t>w</w:t>
      </w:r>
      <w:r w:rsidR="00F4046A">
        <w:t>ould</w:t>
      </w:r>
      <w:r w:rsidR="00071490">
        <w:t xml:space="preserve"> captu</w:t>
      </w:r>
      <w:r w:rsidR="00CA7AD8" w:rsidRPr="00CA7AD8">
        <w:t>re</w:t>
      </w:r>
      <w:r w:rsidR="00071490">
        <w:t xml:space="preserve"> a large amount of</w:t>
      </w:r>
      <w:r w:rsidR="00CA7AD8" w:rsidRPr="00CA7AD8">
        <w:t xml:space="preserve"> endemic </w:t>
      </w:r>
      <w:r w:rsidR="00CA7AD8">
        <w:t xml:space="preserve">diversity, </w:t>
      </w:r>
      <w:r w:rsidR="00CA7AD8" w:rsidRPr="00CA7AD8">
        <w:t xml:space="preserve">and the sheer number of specimens that need to be sorted through and identified </w:t>
      </w:r>
      <w:r w:rsidR="00CA7AD8">
        <w:t xml:space="preserve">to a taxonomic rank that is informative for management (i.e. species or strain) </w:t>
      </w:r>
      <w:r w:rsidR="00F4046A">
        <w:t>will form</w:t>
      </w:r>
      <w:r w:rsidR="00CA7AD8" w:rsidRPr="00CA7AD8">
        <w:t xml:space="preserve"> </w:t>
      </w:r>
      <w:r w:rsidR="00D21102">
        <w:t xml:space="preserve">a </w:t>
      </w:r>
      <w:r w:rsidR="00CA7AD8" w:rsidRPr="00CA7AD8">
        <w:t>major diagnostic bottleneck</w:t>
      </w:r>
      <w:r w:rsidR="00EB28C6">
        <w:t xml:space="preserve"> </w:t>
      </w:r>
      <w:r w:rsidR="00EB28C6">
        <w:fldChar w:fldCharType="begin" w:fldLock="1"/>
      </w:r>
      <w:r w:rsidR="00B079FB">
        <w:instrText>ADDIN CSL_CITATION {"citationItems":[{"id":"ITEM-1","itemData":{"DOI":"10.1016/j.jenvman.2009.03.011","ISSN":"03014797","abstract":"Surveillance for invasive non-indigenous species (NIS) is an integral part of a quarantine system. Estimating the efficiency of a surveillance strategy relies on many uncertain parameters estimated by experts, such as the efficiency of its components in face of the specific NIS, the ability of the NIS to inhabit different environments, and so on. Due to the importance of detecting an invasive NIS within a critical period of time, it is crucial that these uncertainties be accounted for in the design of the surveillance system. We formulate a detection model that takes into account, in addition to structured sampling for incursive NIS, incidental detection by untrained workers. We use info-gap theory for satisficing (not minimizing) the probability of detection, while at the same time maximizing the robustness to uncertainty. We demonstrate the trade-off between robustness to uncertainty, and an increase in the required probability of detection. An empirical example based on the detection of Pheidole megacephala on Barrow Island demonstrates the use of info-gap analysis to select a surveillance strategy. © 2009 Elsevier Ltd. All rights reserved.","author":[{"dropping-particle":"","family":"Davidovitch","given":"Lior","non-dropping-particle":"","parse-names":false,"suffix":""},{"dropping-particle":"","family":"Stoklosa","given":"Richard","non-dropping-particle":"","parse-names":false,"suffix":""},{"dropping-particle":"","family":"Majer","given":"Jonathan","non-dropping-particle":"","parse-names":false,"suffix":""},{"dropping-particle":"","family":"Nietrzeba","given":"Alex","non-dropping-particle":"","parse-names":false,"suffix":""},{"dropping-particle":"","family":"Whittle","given":"Peter","non-dropping-particle":"","parse-names":false,"suffix":""},{"dropping-particle":"","family":"Mengersen","given":"Kerrie","non-dropping-particle":"","parse-names":false,"suffix":""},{"dropping-particle":"","family":"Ben-Haim","given":"Yakov","non-dropping-particle":"","parse-names":false,"suffix":""}],"container-title":"Journal of Environmental Management","id":"ITEM-1","issue":"8","issued":{"date-parts":[["2009"]]},"page":"2785-2793","title":"Info-gap theory and robust design of surveillance for invasive species: The case study of Barrow Island","type":"article-journal","volume":"90"},"uris":["http://www.mendeley.com/documents/?uuid=5c579aa4-0db6-4a87-93fd-5d2f0bda9f77"]},{"id":"ITEM-2","itemData":{"DOI":"10.1111/gcb.14886","ISSN":"13652486","abstract":"Non-indigenous species (NIS) reach every corner of the world, at times wreaking havoc on ecosystems and costing the global economy billions of dollars. A rapid and accurate biosurveillance tool tailored to a particular biogeographic region is needed to detect NIS when they are first introduced into an area as traditional detection methods are expensive and require specialized expertise. Metabarcoding of environmental and community DNA meets those biosurveillance requirements; a novel tool tailored to the Northwest Pacific Ocean is presented here using an approach that could revolutionize early detection of NIS. Eight newly designed genetic markers for multiple gene regions were implemented to meet the stringent taxonomic requirements for the detection of NIS across four major marine phyla. The tool was considered highly successful because it identified 12 known NIS in the study area and a further seven species representing potential new records. Overall community composition detected here was statistically different between substrate types; zooplankton sampling accounted for significantly higher species richness than filtered sea water in most cases, but this was dominated by mollusk and arthropod species. Both substrate types sampled were required to identify the wide taxonomic breadth of known NIS in the study area. Intensive sampling is known to be paramount for the detection of rare species, including new incursions of NIS, thus it is recommended to include diverse DNA sampling protocols based on species’ life-history characteristics for broad detection capacity. Application of a metabarcoding-based molecular biosurveillance tool optimized for biogeographic regions enables rapid and accurate early detection across a wide taxonomic range to allow quick implementation of eradication or control efforts and potentially mitigate some of the devastating effects of NIS worldwide.","author":[{"dropping-particle":"","family":"Westfall","given":"Kristen Marie","non-dropping-particle":"","parse-names":false,"suffix":""},{"dropping-particle":"","family":"Therriault","given":"Thomas W.","non-dropping-particle":"","parse-names":false,"suffix":""},{"dropping-particle":"","family":"Abbott","given":"Cathryn L.","non-dropping-particle":"","parse-names":false,"suffix":""}],"container-title":"Global Change Biology","id":"ITEM-2","issue":"2","issued":{"date-parts":[["2020"]]},"page":"1012-1022","title":"A new approach to molecular biosurveillance of invasive species using DNA metabarcoding","type":"article-journal","volume":"26"},"uris":["http://www.mendeley.com/documents/?uuid=df0cff70-7d3e-41de-9138-2d2bba72e536"]}],"mendeley":{"formattedCitation":"(Davidovitch et al., 2009; Westfall, Therriault, &amp; Abbott, 2020)","plainTextFormattedCitation":"(Davidovitch et al., 2009; Westfall, Therriault, &amp; Abbott, 2020)","previouslyFormattedCitation":"(Davidovitch et al., 2009; Westfall, Therriault, &amp; Abbott, 2020)"},"properties":{"noteIndex":0},"schema":"https://github.com/citation-style-language/schema/raw/master/csl-citation.json"}</w:instrText>
      </w:r>
      <w:r w:rsidR="00EB28C6">
        <w:fldChar w:fldCharType="separate"/>
      </w:r>
      <w:r w:rsidR="00B079FB" w:rsidRPr="00B079FB">
        <w:rPr>
          <w:noProof/>
        </w:rPr>
        <w:t>(Davidovitch et al., 2009; Westfall, Therriault, &amp; Abbott, 2020)</w:t>
      </w:r>
      <w:r w:rsidR="00EB28C6">
        <w:fldChar w:fldCharType="end"/>
      </w:r>
      <w:r w:rsidR="00CA7AD8">
        <w:t>.</w:t>
      </w:r>
      <w:r w:rsidR="00296ECC">
        <w:t xml:space="preserve"> </w:t>
      </w:r>
    </w:p>
    <w:p w14:paraId="23F6C265" w14:textId="490FD439" w:rsidR="00F74D65" w:rsidRDefault="00546D20" w:rsidP="00AA27C0">
      <w:pPr>
        <w:jc w:val="both"/>
      </w:pPr>
      <w:r>
        <w:t xml:space="preserve">Currently, plant pest and pathogen diagnostics rely on a mixture of </w:t>
      </w:r>
      <w:r w:rsidR="00C84A38">
        <w:t>morphological examination,</w:t>
      </w:r>
      <w:r>
        <w:t xml:space="preserve"> </w:t>
      </w:r>
      <w:r w:rsidR="002934A5">
        <w:t xml:space="preserve">biochemical techniques and both targeted and universal </w:t>
      </w:r>
      <w:r>
        <w:t>molecular approaches such as</w:t>
      </w:r>
      <w:r w:rsidR="00C84A38">
        <w:t xml:space="preserve"> diagnostic qPCR, and DNA barcoding</w:t>
      </w:r>
      <w:r>
        <w:t xml:space="preserve"> </w:t>
      </w:r>
      <w:r>
        <w:fldChar w:fldCharType="begin" w:fldLock="1"/>
      </w:r>
      <w:r w:rsidR="00A30F24">
        <w:instrText>ADDIN CSL_CITATION {"citationItems":[{"id":"ITEM-1","itemData":{"DOI":"10.1111/epp.12588","ISSN":"13652338","author":[{"dropping-particle":"","family":"EPPO","given":"","non-dropping-particle":"","parse-names":false,"suffix":""}],"container-title":"EPPO Bulletin","id":"ITEM-1","issue":"2","issued":{"date-parts":[["2019"]]},"page":"170-174","title":"EPPO Standards - Diagnostics","type":"article-journal","volume":"49"},"uris":["http://www.mendeley.com/documents/?uuid=8b2e5512-d9f6-4b60-b367-ea8b1969c5d5"]}],"mendeley":{"formattedCitation":"(EPPO, 2019)","plainTextFormattedCitation":"(EPPO, 2019)","previouslyFormattedCitation":"(EPPO, 2019)"},"properties":{"noteIndex":0},"schema":"https://github.com/citation-style-language/schema/raw/master/csl-citation.json"}</w:instrText>
      </w:r>
      <w:r>
        <w:fldChar w:fldCharType="separate"/>
      </w:r>
      <w:r w:rsidRPr="00546D20">
        <w:rPr>
          <w:noProof/>
        </w:rPr>
        <w:t>(EPPO, 2019)</w:t>
      </w:r>
      <w:r>
        <w:fldChar w:fldCharType="end"/>
      </w:r>
      <w:r>
        <w:t xml:space="preserve">. While these methods </w:t>
      </w:r>
      <w:r w:rsidR="00C84A38">
        <w:t>can be</w:t>
      </w:r>
      <w:r w:rsidR="00EE5BCB">
        <w:t xml:space="preserve"> rapid and highly accurate</w:t>
      </w:r>
      <w:r>
        <w:t xml:space="preserve"> for small numbers of specimens</w:t>
      </w:r>
      <w:r w:rsidR="00C84A38">
        <w:t xml:space="preserve">, the single-specimen nature of these </w:t>
      </w:r>
      <w:r w:rsidR="00435486">
        <w:t xml:space="preserve">methods restrict their application </w:t>
      </w:r>
      <w:r w:rsidR="00435486">
        <w:lastRenderedPageBreak/>
        <w:t>to</w:t>
      </w:r>
      <w:r>
        <w:t xml:space="preserve"> </w:t>
      </w:r>
      <w:r w:rsidR="00973062">
        <w:t>the large number of taxa captured in</w:t>
      </w:r>
      <w:r w:rsidR="00C84A38">
        <w:t xml:space="preserve"> </w:t>
      </w:r>
      <w:r w:rsidR="00973062">
        <w:t xml:space="preserve">a </w:t>
      </w:r>
      <w:r w:rsidR="00C84A38">
        <w:t>broad-</w:t>
      </w:r>
      <w:r w:rsidR="00435486">
        <w:t>spectrum</w:t>
      </w:r>
      <w:r w:rsidR="00C84A38">
        <w:t xml:space="preserve"> surveillance programme</w:t>
      </w:r>
      <w:r w:rsidR="00C972D1">
        <w:t xml:space="preserve"> </w:t>
      </w:r>
      <w:r w:rsidR="00C972D1">
        <w:fldChar w:fldCharType="begin" w:fldLock="1"/>
      </w:r>
      <w:r>
        <w:instrText>ADDIN CSL_CITATION {"citationItems":[{"id":"ITEM-1","itemData":{"DOI":"10.1093/gigascience/giz092","ISSN":"2047-217X","abstract":"Trap-based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J","non-dropping-particle":"","parse-names":false,"suffix":""}],"container-title":"GigaScience","id":"ITEM-1","issue":"8","issued":{"date-parts":[["2019"]]},"page":"1-22","publisher":"Oxford University Press","title":"Prospects and challenges of implementing DNA metabarcoding for high-throughput insect surveillance","type":"article-journal","volume":"8"},"uris":["http://www.mendeley.com/documents/?uuid=786d14e8-a80c-408e-8a55-7ac03204e856"]},{"id":"ITEM-2","itemData":{"DOI":"10.1007/s10530-015-0854-y","ISBN":"1387-3547","ISSN":"13873547","abstract":"Biological invasions are a major threat to the world’s biodiversity with consequences on ecosystem structure and functioning, species evolution, and human well-being (through ecosystem services). Conservation of biological diversity and management of biological resources require multi-level management strategies on non-native species, in order to (1) prevent biological introductions, (2) detect non-native species at an early stage of the introduction, and (3) eradicate or maintain at a low level of population density non-native species that were successfully introduced. A pre-requisite to any control measures on non-native species is the ability to rapidly and accurately identify the putative threatening alien species. DNA barcoding, and its recent extension, DNA metabarcoding are complementary tools that have proved their value in the identification of living beings. Here we review their use in the identification of non-native species at several steps of the introduction processes, and how they can be applied in the control and management of biological introductions. Through examples covering various taxa and ecosystems (terrestrial, freshwater, marine), we highlight the strengths and weaknesses of approaches that we foresee as crucial in the implementation of early warning strategies. © 2015, Springer International Publishing Switzerland.","author":[{"dropping-particle":"","family":"Comtet","given":"Thierry","non-dropping-particle":"","parse-names":false,"suffix":""},{"dropping-particle":"","family":"Sandionigi","given":"Anna","non-dropping-particle":"","parse-names":false,"suffix":""},{"dropping-particle":"","family":"Viard","given":"Frédérique","non-dropping-particle":"","parse-names":false,"suffix":""},{"dropping-particle":"","family":"Casiraghi","given":"Maurizio","non-dropping-particle":"","parse-names":false,"suffix":""}],"container-title":"Biological Invasions","id":"ITEM-2","issue":"3","issued":{"date-parts":[["2015"]]},"page":"905-922","title":"DNA (meta)barcoding of biological invasions: a powerful tool to elucidate invasion processes and help managing aliens","type":"article-journal","volume":"17"},"uris":["http://www.mendeley.com/documents/?uuid=46ed9f8f-da95-4647-b688-6d345b52e8bc"]},{"id":"ITEM-3","itemData":{"DOI":"10.1007/s13313-018-0579-3","ISSN":"14486032","abstract":"REVIEW ARTICLE -- Protecting plants from new pathogen incursions requires effective surveillance practices. Environmental DNA (eDNA) metabarcoding shows considerable promise for detecting invasive organisms in terrestrial and aquatic ecosystems. Metabarcoding is widely used to characterise plant microbiotas and is beginning to be applied to plant biosecurity. However, diagnostic assays for biosecurity must fit within internationally agreed frameworks. Development of new gene targets to improve taxonomic resolution, improved reference databases and simplified bioinformatics platforms are required before phytopathogenic bacteria and fungi can be routinely detected by metabarcoding. Building biodiversity maps from accumulated metabarcoding data represents an important opportunity to define organism presence/absence in New Zealand and Australia and thus to enhance biosecurity decision making. Advances in sequencing technologies and infrastructure promise the creation of eDNA biosecurity surveillance networks from substrates including soil, trapped spores and insects.","author":[{"dropping-particle":"","family":"Bulman","given":"S. R.","non-dropping-particle":"","parse-names":false,"suffix":""},{"dropping-particle":"","family":"McDougal","given":"R. L.","non-dropping-particle":"","parse-names":false,"suffix":""},{"dropping-particle":"","family":"Hill","given":"K.","non-dropping-particle":"","parse-names":false,"suffix":""},{"dropping-particle":"","family":"Lear","given":"G.","non-dropping-particle":"","parse-names":false,"suffix":""}],"container-title":"Australasian Plant Pathology","id":"ITEM-3","issue":"5","issued":{"date-parts":[["2018"]]},"page":"467-474","publisher":"Australasian Plant Pathology","title":"Opportunities and limitations for DNA metabarcoding in Australasian plant-pathogen biosecurity","type":"article-journal","volume":"47"},"uris":["http://www.mendeley.com/documents/?uuid=86dd460d-140b-48e7-afc5-ed4a413ad653"]}],"mendeley":{"formattedCitation":"(Comtet, Sandionigi, Viard, &amp; Casiraghi, 2015; Bulman, McDougal, Hill, &amp; Lear, 2018; Piper et al., 2019)","plainTextFormattedCitation":"(Comtet, Sandionigi, Viard, &amp; Casiraghi, 2015; Bulman, McDougal, Hill, &amp; Lear, 2018; Piper et al., 2019)","previouslyFormattedCitation":"(Comtet, Sandionigi, Viard, &amp; Casiraghi, 2015; Bulman, McDougal, Hill, &amp; Lear, 2018; Piper et al., 2019)"},"properties":{"noteIndex":0},"schema":"https://github.com/citation-style-language/schema/raw/master/csl-citation.json"}</w:instrText>
      </w:r>
      <w:r w:rsidR="00C972D1">
        <w:fldChar w:fldCharType="separate"/>
      </w:r>
      <w:r w:rsidR="00C253B9" w:rsidRPr="00C253B9">
        <w:rPr>
          <w:noProof/>
        </w:rPr>
        <w:t>(Comtet, Sandionigi, Viard, &amp; Casiraghi, 2015; Bulman, McDougal, Hill, &amp; Lear, 2018; Piper et al., 2019)</w:t>
      </w:r>
      <w:r w:rsidR="00C972D1">
        <w:fldChar w:fldCharType="end"/>
      </w:r>
      <w:r w:rsidR="00C84A38">
        <w:t>.</w:t>
      </w:r>
      <w:r w:rsidR="005C7F18">
        <w:t xml:space="preserve"> </w:t>
      </w:r>
      <w:r w:rsidR="00C84A38">
        <w:t>As an alternative, r</w:t>
      </w:r>
      <w:r w:rsidR="00D00687">
        <w:t xml:space="preserve">ecent </w:t>
      </w:r>
      <w:r w:rsidR="00C84A38">
        <w:t xml:space="preserve">high-throughput sequencing (HTS) platforms can comprehensively characterise </w:t>
      </w:r>
      <w:r w:rsidR="00DC68D2">
        <w:t xml:space="preserve">mixed populations of genomic DNA (metagenomics), RNA (metatranscriptomics) or taxonomically informative marker genes (metabarcoding), allowing simultaneous identification of all organisms in </w:t>
      </w:r>
      <w:r w:rsidR="00973062">
        <w:t>a complex</w:t>
      </w:r>
      <w:r w:rsidR="00DC68D2">
        <w:t xml:space="preserve"> mixture</w:t>
      </w:r>
      <w:r w:rsidR="00240651">
        <w:t xml:space="preserve"> </w:t>
      </w:r>
      <w:r w:rsidR="000128A0">
        <w:fldChar w:fldCharType="begin" w:fldLock="1"/>
      </w:r>
      <w:r w:rsidR="00147FB0">
        <w:instrText>ADDIN CSL_CITATION {"citationItems":[{"id":"ITEM-1","itemData":{"DOI":"10.1128/JCM.01155-17","ISSN":"1098-660X","PMID":"28835478","author":[{"dropping-particle":"","family":"Allcock","given":"Richard J N","non-dropping-particle":"","parse-names":false,"suffix":""},{"dropping-particle":"V","family":"Jennison","given":"Amy","non-dropping-particle":"","parse-names":false,"suffix":""},{"dropping-particle":"","family":"Warrilow","given":"David","non-dropping-particle":"","parse-names":false,"suffix":""}],"container-title":"Journal of Clinical Microbiology","id":"ITEM-1","issue":"11","issued":{"date-parts":[["2017"]]},"page":"3175-3182","title":"Towards a Universal Molecular","type":"article-journal","volume":"55"},"uris":["http://www.mendeley.com/documents/?uuid=27d6eae9-b765-4466-96f4-0d835556b9e1"]}],"mendeley":{"formattedCitation":"(Allcock, Jennison, &amp; Warrilow, 2017)","plainTextFormattedCitation":"(Allcock, Jennison, &amp; Warrilow, 2017)","previouslyFormattedCitation":"(Allcock, Jennison, &amp; Warrilow, 2017)"},"properties":{"noteIndex":0},"schema":"https://github.com/citation-style-language/schema/raw/master/csl-citation.json"}</w:instrText>
      </w:r>
      <w:r w:rsidR="000128A0">
        <w:fldChar w:fldCharType="separate"/>
      </w:r>
      <w:r w:rsidR="00C2478A" w:rsidRPr="00C2478A">
        <w:rPr>
          <w:noProof/>
        </w:rPr>
        <w:t>(Allcock, Jennison, &amp; Warrilow, 2017)</w:t>
      </w:r>
      <w:r w:rsidR="000128A0">
        <w:fldChar w:fldCharType="end"/>
      </w:r>
      <w:r w:rsidR="00DC68D2">
        <w:t>.</w:t>
      </w:r>
      <w:r w:rsidR="00EC4557" w:rsidRPr="00EC4557">
        <w:t xml:space="preserve"> </w:t>
      </w:r>
      <w:r w:rsidR="00D21102">
        <w:t xml:space="preserve">While first emerging for exploring bio-diversity </w:t>
      </w:r>
      <w:r w:rsidR="00D21102">
        <w:fldChar w:fldCharType="begin" w:fldLock="1"/>
      </w:r>
      <w:r w:rsidR="00D21102">
        <w:instrText>ADDIN CSL_CITATION {"citationItems":[{"id":"ITEM-1","itemData":{"DOI":"10.1111/mec.14350","ISBN":"4955139574","ISSN":"1365294X","PMID":"28921802","abstract":"The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 This article is protected by copyright. All rights reserved.","author":[{"dropping-particle":"","family":"Deiner","given":"Kristy","non-dropping-particle":"","parse-names":false,"suffix":""},{"dropping-particle":"","family":"Bik","given":"Holly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Ecology","id":"ITEM-1","issue":"21","issued":{"date-parts":[["2017"]]},"page":"5872-5895","title":"Environmental DNA metabarcoding: Transforming how we survey animal and plant communities","type":"article-journal","volume":"26"},"uris":["http://www.mendeley.com/documents/?uuid=a5eed516-933d-43a4-bd0f-4036a7013bd7"]},{"id":"ITEM-2","itemData":{"DOI":"10.1111/j.1365-294X.2012.05470.x","ISBN":"1365-294X","ISSN":"09621083","PMID":"22486824","abstract":"Virtually all empirical ecological studies require species identification during data collection. DNA metabarcoding refers to the automated identification of multiple species from a single bulk sample containing entire organisms or from a single environmental sample containing degraded DNA (soil, water, faeces, etc.). It can be implemented for both modern and ancient environmental samples. The availability of next-generation sequencing platforms and the ecologists' need for high-throughput taxon identification have facilitated the emergence of DNA metabarcoding. The potential power of DNA metabarcoding as it is implemented today is limited mainly by its dependency on PCR and by the considerable investment needed to build comprehensive taxonomic reference libraries. Further developments associated with the impressive progress in DNA sequencing will eliminate the currently required DNA amplification step, and comprehensive taxonomic reference libraries composed of whole organellar genomes and repetitive ribosomal nuclear DNA can be built based on the well-curated DNA extract collections maintained by standardized barcoding initiatives. The near-term future of DNA metabarcoding has an enormous potential to boost data acquisition in biodiversity research.","author":[{"dropping-particle":"","family":"Taberlet","given":"Pierre","non-dropping-particle":"","parse-names":false,"suffix":""},{"dropping-particle":"","family":"Coissac","given":"Eric","non-dropping-particle":"","parse-names":false,"suffix":""},{"dropping-particle":"","family":"Pompanon","given":"Francois","non-dropping-particle":"","parse-names":false,"suffix":""},{"dropping-particle":"","family":"Brochmann","given":"Christian","non-dropping-particle":"","parse-names":false,"suffix":""},{"dropping-particle":"","family":"Willerslev","given":"Eske","non-dropping-particle":"","parse-names":false,"suffix":""}],"container-title":"Molecular Ecology","id":"ITEM-2","issue":"8","issued":{"date-parts":[["2012"]]},"page":"2045-2050","title":"Towards next-generation biodiversity assessment using DNA metabarcoding","type":"article-journal","volume":"21"},"uris":["http://www.mendeley.com/documents/?uuid=c6a01632-282d-4914-ab8e-bf1995dd9461"]},{"id":"ITEM-3","itemData":{"DOI":"10.1002/9781118010549.ch2","ISBN":"9780470647196","author":[{"dropping-particle":"","family":"Williamson","given":"Shannon J.","non-dropping-particle":"","parse-names":false,"suffix":""}],"container-title":"Handbook of Molecular Microbial Ecology II: Metagenomics in Different Habitats","id":"ITEM-3","issue":"June","issued":{"date-parts":[["2011"]]},"page":"3-13","title":"Viral Metagenomics","type":"article-journal","volume":"3"},"uris":["http://www.mendeley.com/documents/?uuid=88176936-341a-47da-a857-dcd90e8addd1"]},{"id":"ITEM-4","itemData":{"DOI":"10.1128/MBR.68.4.669","ISSN":"1092-2172","author":[{"dropping-particle":"","family":"Handelsman","given":"J.","non-dropping-particle":"","parse-names":false,"suffix":""}],"container-title":"Microbiology and Molecular Biology Reviews","id":"ITEM-4","issue":"4","issued":{"date-parts":[["2004"]]},"page":"669–685","title":"Metagenomics: Application of Genomics to Uncultured Microorganisms","type":"article-journal","volume":"68"},"uris":["http://www.mendeley.com/documents/?uuid=bd70a78e-92aa-4a0f-9068-53b77cd20120"]}],"mendeley":{"formattedCitation":"(Handelsman, 2004; Williamson, 2011; Taberlet, Coissac, Pompanon, Brochmann, &amp; Willerslev, 2012; Deiner et al., 2017)","plainTextFormattedCitation":"(Handelsman, 2004; Williamson, 2011; Taberlet, Coissac, Pompanon, Brochmann, &amp; Willerslev, 2012; Deiner et al., 2017)","previouslyFormattedCitation":"(Handelsman, 2004; Williamson, 2011; Taberlet, Coissac, Pompanon, Brochmann, &amp; Willerslev, 2012; Deiner et al., 2017)"},"properties":{"noteIndex":0},"schema":"https://github.com/citation-style-language/schema/raw/master/csl-citation.json"}</w:instrText>
      </w:r>
      <w:r w:rsidR="00D21102">
        <w:fldChar w:fldCharType="separate"/>
      </w:r>
      <w:r w:rsidR="00D21102" w:rsidRPr="00EE5BCB">
        <w:rPr>
          <w:noProof/>
        </w:rPr>
        <w:t>(Handelsman, 2004; Williamson, 2011; Taberlet, Coissac, Pompanon, Brochmann, &amp; Willerslev, 2012; Deiner et al., 2017)</w:t>
      </w:r>
      <w:r w:rsidR="00D21102">
        <w:fldChar w:fldCharType="end"/>
      </w:r>
      <w:r w:rsidR="00D21102">
        <w:t xml:space="preserve">, these approaches have been recently co-opted by various disciplines of molecular diagnostics, where they been used to identify large reportable ranges of eukaryotic, prokaryotic and viral organisms </w:t>
      </w:r>
      <w:r w:rsidR="00D21102">
        <w:fldChar w:fldCharType="begin" w:fldLock="1"/>
      </w:r>
      <w:r w:rsidR="00D21102">
        <w:instrText>ADDIN CSL_CITATION {"citationItems":[{"id":"ITEM-1","itemData":{"DOI":"10.1038/s41564-018-0349-6","ISSN":"20585276","abstract":"Thousands of pathogens are known to infect humans, but only a fraction are readily identifiable using current diagnostic methods. Microbial cell-free DNA sequencing offers the potential to non-invasively identify a wide range of infections throughout the body, but the challenges of clinical-grade metagenomic testing must be addressed. Here we describe the analytical and clinical validation of a next-generation sequencing test that identifies and quantifies microbial cell-free DNA in plasma from 1,250 clinically relevant bacteria, DNA viruses, fungi and eukaryotic parasites. Test accuracy, precision, bias and robustness to a number of metagenomics-specific challenges were determined using a panel of 13 microorganisms that model key determinants of performance in 358 contrived plasma samples, as well as 2,625 infections simulated in silico and 580 clinical study samples. The test showed 93.7% agreement with blood culture in a cohort of 350 patients with a sepsis alert and identified an independently adjudicated cause of the sepsis alert more often than all of the microbiological testing combined (169 aetiological determinations versus 132). Among the 166 samples adjudicated to have no sepsis aetiology identified by any of the tested methods, sequencing identified microbial cell-free DNA in 62, likely derived from commensal organisms and incidental findings unrelated to the sepsis alert. Analysis of the first 2,000 patient samples tested in the CLIA laboratory showed that more than 85% of results were delivered the day after sample receipt, with 53.7% of reports identifying one or more microorganisms.","author":[{"dropping-particle":"","family":"Blauwkamp","given":"Timothy A.","non-dropping-particle":"","parse-names":false,"suffix":""},{"dropping-particle":"","family":"Thair","given":"Simone","non-dropping-particle":"","parse-names":false,"suffix":""},{"dropping-particle":"","family":"Rosen","given":"Michael J.","non-dropping-particle":"","parse-names":false,"suffix":""},{"dropping-particle":"","family":"Blair","given":"Lily","non-dropping-particle":"","parse-names":false,"suffix":""},{"dropping-particle":"","family":"Lindner","given":"Martin S.","non-dropping-particle":"","parse-names":false,"suffix":""},{"dropping-particle":"","family":"Vilfan","given":"Igor D.","non-dropping-particle":"","parse-names":false,"suffix":""},{"dropping-particle":"","family":"Kawli","given":"Trupti","non-dropping-particle":"","parse-names":false,"suffix":""},{"dropping-particle":"","family":"Christians","given":"Fred C.","non-dropping-particle":"","parse-names":false,"suffix":""},{"dropping-particle":"","family":"Venkatasubrahmanyam","given":"Shivkumar","non-dropping-particle":"","parse-names":false,"suffix":""},{"dropping-particle":"","family":"Wall","given":"Gregory D.","non-dropping-particle":"","parse-names":false,"suffix":""},{"dropping-particle":"","family":"Cheung","given":"Anita","non-dropping-particle":"","parse-names":false,"suffix":""},{"dropping-particle":"","family":"Rogers","given":"Zoë N.","non-dropping-particle":"","parse-names":false,"suffix":""},{"dropping-particle":"","family":"Meshulam-Simon","given":"Galit","non-dropping-particle":"","parse-names":false,"suffix":""},{"dropping-particle":"","family":"Huijse","given":"Liza","non-dropping-particle":"","parse-names":false,"suffix":""},{"dropping-particle":"","family":"Balakrishnan","given":"Sanjeev","non-dropping-particle":"","parse-names":false,"suffix":""},{"dropping-particle":"V.","family":"Quinn","given":"James","non-dropping-particle":"","parse-names":false,"suffix":""},{"dropping-particle":"","family":"Hollemon","given":"Desiree","non-dropping-particle":"","parse-names":false,"suffix":""},{"dropping-particle":"","family":"Hong","given":"David K.","non-dropping-particle":"","parse-names":false,"suffix":""},{"dropping-particle":"","family":"Vaughn","given":"Marla Lay","non-dropping-particle":"","parse-names":false,"suffix":""},{"dropping-particle":"","family":"Kertesz","given":"Mickey","non-dropping-particle":"","parse-names":false,"suffix":""},{"dropping-particle":"","family":"Bercovici","given":"Sivan","non-dropping-particle":"","parse-names":false,"suffix":""},{"dropping-particle":"","family":"Wilber","given":"Judith C.","non-dropping-particle":"","parse-names":false,"suffix":""},{"dropping-particle":"","family":"Yang","given":"Samuel","non-dropping-particle":"","parse-names":false,"suffix":""}],"container-title":"Nature Microbiology","id":"ITEM-1","issue":"4","issued":{"date-parts":[["2019"]]},"page":"663-674","title":"Analytical and clinical validation of a microbial cell-free DNA sequencing test for infectious disease","type":"article-journal","volume":"4"},"uris":["http://www.mendeley.com/documents/?uuid=039d3787-b4f7-409c-b0f5-52ade0c2515e"]},{"id":"ITEM-2","itemData":{"DOI":"10.1038/s41598-019-55741-3","ISSN":"20452322","abstract":"The ability to identify all the viruses within a sample makes metatranscriptomic sequencing an attractive tool to screen mosquitoes for arboviruses. Practical application of this technique, however, requires a clear understanding of its analytical sensitivity and specificity. To assess this, five dilutions (1:1, 1:20, 1:400, 1:8,000 and 1:160,000) of Ross River virus (RRV) and Umatilla virus (UMAV) isolates were spiked into subsamples of a pool of 100 Culex australicus mosquitoes. The 1:1 dilution represented the viral load of one RRV-infected mosquito in a pool of 100 mosquitoes. The subsamples underwent nucleic acid extraction, mosquito-specific ribosomal RNA depletion, and Illumina HiSeq sequencing. The viral load of the subsamples was also measured using reverse transcription droplet digital PCR (RT-ddPCR) and quantitative PCR (RT-qPCR). Metatranscriptomic sequencing detected both RRV and UMAV in the 1:1, 1:20 and 1:400 subsamples. A high specificity was achieved, with 100% of RRV and 99.6% of UMAV assembled contigs correctly identified. Metatranscriptomic sequencing was not as sensitive as RT-qPCR or RT-ddPCR; however, it recovered whole genome information and detected 19 other viruses, including four first detections for Australia. These findings will assist arbovirus surveillance programs in utilising metatranscriptomics in routine surveillance activities to enhance arbovirus detection.","author":[{"dropping-particle":"","family":"Batovska","given":"Jana","non-dropping-particle":"","parse-names":false,"suffix":""},{"dropping-particle":"","family":"Mee","given":"Peter T.","non-dropping-particle":"","parse-names":false,"suffix":""},{"dropping-particle":"","family":"Lynch","given":"Stacey E.","non-dropping-particle":"","parse-names":false,"suffix":""},{"dropping-particle":"","family":"Sawbridge","given":"Tim I.","non-dropping-particle":"","parse-names":false,"suffix":""},{"dropping-particle":"","family":"Rodoni","given":"Brendan C.","non-dropping-particle":"","parse-names":false,"suffix":""}],"container-title":"Scientific Reports","id":"ITEM-2","issue":"1","issued":{"date-parts":[["2019"]]},"page":"1-13","title":"Sensitivity and specificity of metatranscriptomics as an arbovirus surveillance tool","type":"article-journal","volume":"9"},"uris":["http://www.mendeley.com/documents/?uuid=d06fdee7-89b8-4175-83d7-115cdd438a67"]},{"id":"ITEM-3","itemData":{"DOI":"10.1111/ddi.12465","ISBN":"1472-4642","ISSN":"14724642","abstract":"Aim Invasive species represent one of the greatest threats to biodiversity. The ability to detect non-indigenous species (NIS), particularly those present at low abundance, is limited by difficulties in performing exhaustive sampling and in identifying species. Here we sample zooplankton from 16 major Canadian ports and apply a metabarcoding approach to detect NIS. Location Marine and freshwater ports along Canadian coastlines (Pacific, Arctic, Atlantic) and the Great Lakes. Methods We amplified the V4 region of the small subunit ribosomal DNA (18S) and used two distinct analytic protocols to identify species present at low abundance. Taxonomic assignment was conducted using BLAST searches against a local 18S sequence database of either (i) individual reads (totalling 7,733,541 reads) or (ii) operational taxonomic units (OTUs) generated by sequence clustering. Phylogenetic analyses were performed to confirm the identity of reads with ambiguous taxonomic assignment. Results Taxonomic assignment of individual reads identified 379 zooplankton species at a minimum sequence identity of 97%. Of these, 24 species were identified as NIS, 11 of which were detected in previously unreported locations. When reads were clustered into OTUs prior to taxonomic assignment, six NIS were no longer detected and an additional NIS was falsely identified. Phylogenetic analyses revealed that sequences belonging to closely related species clustered together into shared OTUs as a result of low interspecific variation. NIS can thus be misidentified when their sequences join the OTUs of more abundant native species. Main conclusions Our results reveal the power of the metabarcoding approach, whilst also highlighting the need to account for potentially low levels of genetic diversity when processing data, to use barcode markers that allow differentiation of closely related species and to continue building comprehensive sequence databases that allow reliable and fine-scale taxonomic designation.","author":[{"dropping-particle":"","family":"Brown","given":"Emily A.","non-dropping-particle":"","parse-names":false,"suffix":""},{"dropping-particle":"","family":"Chain","given":"Frédéric J.J.","non-dropping-particle":"","parse-names":false,"suffix":""},{"dropping-particle":"","family":"Zhan","given":"Aibin","non-dropping-particle":"","parse-names":false,"suffix":""},{"dropping-particle":"","family":"MacIsaac","given":"Hugh J.","non-dropping-particle":"","parse-names":false,"suffix":""},{"dropping-particle":"","family":"Cristescu","given":"Melania E.","non-dropping-particle":"","parse-names":false,"suffix":""}],"container-title":"Diversity and Distributions","id":"ITEM-3","issue":"10","issued":{"date-parts":[["2016"]]},"page":"1045-1059","title":"Early detection of aquatic invaders using metabarcoding reveals a high number of non-indigenous species in Canadian ports","type":"article-journal","volume":"22"},"uris":["http://www.mendeley.com/documents/?uuid=eb37add7-f0ca-4ed8-aa0e-d27047a4d21d"]},{"id":"ITEM-4","itemData":{"DOI":"10.1093/gigascience/gix080","ISBN":"3131748028","ISSN":"2047217X","abstract":"DNA metabarcoding provides great potential for species identification in complex samples such as food supplements and traditional medicines. Such a method would aid Convention on International Trade in Endangered Species of Wild Fauna and Flora (CITES) enforcement officers to combat wildlife crime by preventing illegal trade of endangered plant and animal species. The objective of this research was to develop a multi-locus DNA metabarcoding method for forensic wildlife species identification and to evaluate the applicability and reproducibility of this approach across different laboratories. A DNA metabarcoding method was developed that makes use of 12 DNA barcode markers that have demonstrated universal applicability across a wide range of plant and animal taxa and that facilitate the identification of species in samples containing degraded DNA. The DNA metabarcoding method was developed based on Illumina MiSeq amplicon sequencing of well-defined experimental mixtures, for which a bioinformatics pipeline with user-friendly web-interface was developed. The performance of the DNA metabarcoding method was assessed in an international validation trial by 16 laboratories, in which the method was found to be highly reproducible and sensitive enough to identify species present in a mixture at 1% dry weight content. The advanced multi-locus DNA metabarcoding method assessed in this study provides reliable and detailed data on the composition of complex food products, including information on the presence of CITES-listed species. The method can provide improved resolution for species identification, while verifying species with multiple DNA barcodes contributes to an enhanced quality assurance.","author":[{"dropping-particle":"","family":"Arulandhu","given":"Alfred J.","non-dropping-particle":"","parse-names":false,"suffix":""},{"dropping-particle":"","family":"Staats","given":"Martijn","non-dropping-particle":"","parse-names":false,"suffix":""},{"dropping-particle":"","family":"Hagelaar","given":"Rico","non-dropping-particle":"","parse-names":false,"suffix":""},{"dropping-particle":"","family":"Voorhuijzen","given":"Marleen M.","non-dropping-particle":"","parse-names":false,"suffix":""},{"dropping-particle":"","family":"Prins","given":"Theo W.","non-dropping-particle":"","parse-names":false,"suffix":""},{"dropping-particle":"","family":"Scholtens","given":"Ingrid","non-dropping-particle":"","parse-names":false,"suffix":""},{"dropping-particle":"","family":"Costessi","given":"Adalberto","non-dropping-particle":"","parse-names":false,"suffix":""},{"dropping-particle":"","family":"Duijsings","given":"Danny","non-dropping-particle":"","parse-names":false,"suffix":""},{"dropping-particle":"","family":"Rechenmann","given":"François","non-dropping-particle":"","parse-names":false,"suffix":""},{"dropping-particle":"","family":"Gaspar","given":"Frédéric B.","non-dropping-particle":"","parse-names":false,"suffix":""},{"dropping-particle":"","family":"Barreto Crespo","given":"Maria Teresa","non-dropping-particle":"","parse-names":false,"suffix":""},{"dropping-particle":"","family":"Holst-Jensen","given":"Arne","non-dropping-particle":"","parse-names":false,"suffix":""},{"dropping-particle":"","family":"Birck","given":"Matthew","non-dropping-particle":"","parse-names":false,"suffix":""},{"dropping-particle":"","family":"Burns","given":"Malcolm","non-dropping-particle":"","parse-names":false,"suffix":""},{"dropping-particle":"","family":"Haynes","given":"Edward","non-dropping-particle":"","parse-names":false,"suffix":""},{"dropping-particle":"","family":"Hochegger","given":"Rupert","non-dropping-particle":"","parse-names":false,"suffix":""},{"dropping-particle":"","family":"Klingl","given":"Alexander","non-dropping-particle":"","parse-names":false,"suffix":""},{"dropping-particle":"","family":"Lundberg","given":"Lisa","non-dropping-particle":"","parse-names":false,"suffix":""},{"dropping-particle":"","family":"Natale","given":"Chiara","non-dropping-particle":"","parse-names":false,"suffix":""},{"dropping-particle":"","family":"Niekamp","given":"Hauke","non-dropping-particle":"","parse-names":false,"suffix":""},{"dropping-particle":"","family":"Perri","given":"Elena","non-dropping-particle":"","parse-names":false,"suffix":""},{"dropping-particle":"","family":"Barbante","given":"Alessandra","non-dropping-particle":"","parse-names":false,"suffix":""},{"dropping-particle":"","family":"Rosec","given":"Jean Philippe","non-dropping-particle":"","parse-names":false,"suffix":""},{"dropping-particle":"","family":"Seyfarth","given":"Ralf","non-dropping-particle":"","parse-names":false,"suffix":""},{"dropping-particle":"","family":"Sovova","given":"Tereza","non-dropping-particle":"","parse-names":false,"suffix":""},{"dropping-particle":"","family":"Moorleghem","given":"Christoff","non-dropping-particle":"Van","parse-names":false,"suffix":""},{"dropping-particle":"","family":"Ruth","given":"Saskia","non-dropping-particle":"van","parse-names":false,"suffix":""},{"dropping-particle":"","family":"Peelen","given":"Tamara","non-dropping-particle":"","parse-names":false,"suffix":""},{"dropping-particle":"","family":"Kok","given":"Esther","non-dropping-particle":"","parse-names":false,"suffix":""}],"container-title":"GigaScience","id":"ITEM-4","issue":"10","issued":{"date-parts":[["2017"]]},"page":"gix080","title":"Development and validation of a multi-locus DNA metabarcoding method to identify endangered species in complex samples","type":"article-journal","volume":"6"},"uris":["http://www.mendeley.com/documents/?uuid=f785e09a-399a-4a5d-b852-5430f817bb84"]}],"mendeley":{"formattedCitation":"(E. A. Brown, Chain, Zhan, MacIsaac, &amp; Cristescu, 2016; Arulandhu et al., 2017; Blauwkamp et al., 2019; Jana Batovska, Mee, Lynch, Sawbridge, &amp; Rodoni, 2019)","plainTextFormattedCitation":"(E. A. Brown, Chain, Zhan, MacIsaac, &amp; Cristescu, 2016; Arulandhu et al., 2017; Blauwkamp et al., 2019; Jana Batovska, Mee, Lynch, Sawbridge, &amp; Rodoni, 2019)","previouslyFormattedCitation":"(E. A. Brown, Chain, Zhan, MacIsaac, &amp; Cristescu, 2016; Arulandhu et al., 2017; Blauwkamp et al., 2019; Jana Batovska, Mee, Lynch, Sawbridge, &amp; Rodoni, 2019)"},"properties":{"noteIndex":0},"schema":"https://github.com/citation-style-language/schema/raw/master/csl-citation.json"}</w:instrText>
      </w:r>
      <w:r w:rsidR="00D21102">
        <w:fldChar w:fldCharType="separate"/>
      </w:r>
      <w:r w:rsidR="00D21102" w:rsidRPr="00A433BE">
        <w:rPr>
          <w:noProof/>
        </w:rPr>
        <w:t>(E. A. Brown, Chain, Zhan, MacIsaac, &amp; Cristescu, 2016; Arulandhu et al., 2017; Blauwkamp et al., 2019; Jana Batovska, Mee, Lynch, Sawbridge, &amp; Rodoni, 2019)</w:t>
      </w:r>
      <w:r w:rsidR="00D21102">
        <w:fldChar w:fldCharType="end"/>
      </w:r>
      <w:r w:rsidR="00D21102">
        <w:t>.</w:t>
      </w:r>
      <w:r w:rsidR="00D21102" w:rsidRPr="00D66411">
        <w:t xml:space="preserve"> </w:t>
      </w:r>
      <w:r w:rsidR="00FC32DA">
        <w:t>If the same</w:t>
      </w:r>
      <w:r w:rsidR="00FC32DA" w:rsidRPr="00AE7310">
        <w:t xml:space="preserve"> assay can be used across diverse taxonomic or physiological groups</w:t>
      </w:r>
      <w:r w:rsidR="00DC68D2">
        <w:t>, non-</w:t>
      </w:r>
      <w:r w:rsidR="00571206">
        <w:t>targeted</w:t>
      </w:r>
      <w:r w:rsidR="00DC68D2">
        <w:t xml:space="preserve"> diagnostics have</w:t>
      </w:r>
      <w:r w:rsidR="00FC32DA" w:rsidRPr="00AE7310">
        <w:t xml:space="preserve"> the potential</w:t>
      </w:r>
      <w:r w:rsidR="00FC32DA">
        <w:t xml:space="preserve"> to </w:t>
      </w:r>
      <w:r w:rsidR="00FC32DA" w:rsidRPr="00AE7310">
        <w:t xml:space="preserve">broaden the diversity of organisms </w:t>
      </w:r>
      <w:r w:rsidR="00FC32DA">
        <w:t>within the scope of a diagnostic laboratory, as well as</w:t>
      </w:r>
      <w:r w:rsidR="00FC32DA" w:rsidRPr="00AE7310">
        <w:t xml:space="preserve"> decrease the costs of</w:t>
      </w:r>
      <w:r w:rsidR="00FC32DA">
        <w:t xml:space="preserve"> implementation</w:t>
      </w:r>
      <w:r w:rsidR="00BE0186">
        <w:t xml:space="preserve"> </w:t>
      </w:r>
      <w:r w:rsidR="00BE0186">
        <w:fldChar w:fldCharType="begin" w:fldLock="1"/>
      </w:r>
      <w:r w:rsidR="00BE0186">
        <w:instrText>ADDIN CSL_CITATION {"citationItems":[{"id":"ITEM-1","itemData":{"DOI":"10.1007/s10658-018-1570-0","ISBN":"1065801815","ISSN":"0929-1873","author":[{"dropping-particle":"","family":"Adams","given":"Ian P.","non-dropping-particle":"","parse-names":false,"suffix":""},{"dropping-particle":"","family":"Fox","given":"Adrian","non-dropping-particle":"","parse-names":false,"suffix":""},{"dropping-particle":"","family":"Boonham","given":"Neil","non-dropping-particle":"","parse-names":false,"suffix":""},{"dropping-particle":"","family":"Massart","given":"Sébastien","non-dropping-particle":"","parse-names":false,"suffix":""},{"dropping-particle":"","family":"Jonghe","given":"Kris","non-dropping-particle":"De","parse-names":false,"suffix":""}],"container-title":"European Journal of Plant Pathology","id":"ITEM-1","issued":{"date-parts":[["2018"]]},"page":"1-11","title":"The impact of high throughput sequencing on plant health diagnostics","type":"article-journal"},"uris":["http://www.mendeley.com/documents/?uuid=da73850e-2fc4-488b-9b5d-7dcee8fd2399"]},{"id":"ITEM-2","itemData":{"DOI":"10.1016/j.virusres.2014.03.029","ISSN":"18727492","abstract":"The ability to provide a fast, inexpensive and reliable diagnostic for any given viral infection is a key parameter in efforts to fight and control these ubiquitous pathogens. The recent developments of high-throughput sequencing (also called Next Generation Sequencing - NGS) technologies and bioinformatics have drastically changed the research on viral pathogens. It is now raising a growing interest for virus diagnostics. This review provides a snapshot vision on the current use and impact of high throughput sequencing approaches in plant virus characterization. More specifically, this review highlights the potential of these new technologies and their interplay with current protocols in the future of molecular diagnostic of plant viruses. The current limitations that will need to be addressed for a wider adoption of high-throughput sequencing in plant virus diagnostics are thoroughly discussed. © 2014 Elsevier B.V.","author":[{"dropping-particle":"","family":"Massart","given":"Sebastien","non-dropping-particle":"","parse-names":false,"suffix":""},{"dropping-particle":"","family":"Olmos","given":"Antonio","non-dropping-particle":"","parse-names":false,"suffix":""},{"dropping-particle":"","family":"Jijakli","given":"Haissam","non-dropping-particle":"","parse-names":false,"suffix":""},{"dropping-particle":"","family":"Candresse","given":"Thierry","non-dropping-particle":"","parse-names":false,"suffix":""}],"container-title":"Virus Research","id":"ITEM-2","issued":{"date-parts":[["2014"]]},"page":"90-96","publisher":"Elsevier B.V.","title":"Current impact and future directions of high throughput sequencing in plant virus diagnostics","type":"article-journal","volume":"188"},"uris":["http://www.mendeley.com/documents/?uuid=79463d7a-b6ef-4609-bd13-25aadfd68db6"]},{"id":"ITEM-3","itemData":{"DOI":"10.1007/s10530-006-9079-4","ISBN":"1053000690794","ISSN":"13873547","PMID":"15","abstract":"The recent explosion of interest in DNA-based tools for species identification has prompted widespread speculation on the future availability of inexpensive, rapid, and accurate means of identifying specimens and assessing biodiversity. One applied field that may benefit dramatically from the development of such technologies is the detection, identification, and monitoring of invasive species. Recent studies have demonstrated the feasibility of DNA-based tools for such important tasks as confirmation of specimen identity and targeted screening for known or anticipated invaders. However, significant technological hurdles must be overcome before more ambitious applications, including estimation of propagule pressure and comprehensive surveys of complex environmental samples, are to be realized. Here we review existing methods, examine the technical difficulties associated with development of more sophisticated tools, and consider the potential utility of these DNA-based technologies for various applications relevant to invasive species monitoring.","author":[{"dropping-particle":"","family":"Darling","given":"John A.","non-dropping-particle":"","parse-names":false,"suffix":""},{"dropping-particle":"","family":"Blum","given":"Michael J.","non-dropping-particle":"","parse-names":false,"suffix":""}],"container-title":"Biological Invasions","id":"ITEM-3","issue":"7","issued":{"date-parts":[["2007"]]},"page":"751-765","title":"DNA-based methods for monitoring invasive species: A review and prospectus","type":"article-journal","volume":"9"},"uris":["http://www.mendeley.com/documents/?uuid=fe733c30-1491-426e-9ad5-cd854d156c58"]}],"mendeley":{"formattedCitation":"(Darling &amp; Blum, 2007; Massart, Olmos, Jijakli, &amp; Candresse, 2014; Adams, Fox, Boonham, Massart, &amp; De Jonghe, 2018)","plainTextFormattedCitation":"(Darling &amp; Blum, 2007; Massart, Olmos, Jijakli, &amp; Candresse, 2014; Adams, Fox, Boonham, Massart, &amp; De Jonghe, 2018)","previouslyFormattedCitation":"(Darling &amp; Blum, 2007; Massart, Olmos, Jijakli, &amp; Candresse, 2014; Adams, Fox, Boonham, Massart, &amp; De Jonghe, 2018)"},"properties":{"noteIndex":0},"schema":"https://github.com/citation-style-language/schema/raw/master/csl-citation.json"}</w:instrText>
      </w:r>
      <w:r w:rsidR="00BE0186">
        <w:fldChar w:fldCharType="separate"/>
      </w:r>
      <w:r w:rsidR="00BE0186" w:rsidRPr="00BE0186">
        <w:rPr>
          <w:noProof/>
        </w:rPr>
        <w:t>(Darling &amp; Blum, 2007; Massart, Olmos, Jijakli, &amp; Candresse, 2014; Adams, Fox, Boonham, Massart, &amp; De Jonghe, 2018)</w:t>
      </w:r>
      <w:r w:rsidR="00BE0186">
        <w:fldChar w:fldCharType="end"/>
      </w:r>
      <w:r w:rsidR="00FC32DA" w:rsidRPr="00AE7310">
        <w:t>.</w:t>
      </w:r>
      <w:r w:rsidR="00FC32DA">
        <w:t xml:space="preserve"> </w:t>
      </w:r>
      <w:r w:rsidR="00D21102">
        <w:t>This raises the question, could a non-targetted HTS assay be used as a universal diagnostic for insect pests?</w:t>
      </w:r>
    </w:p>
    <w:p w14:paraId="1913DE41" w14:textId="77777777" w:rsidR="00D21102" w:rsidRDefault="00D21102" w:rsidP="00D21102">
      <w:pPr>
        <w:jc w:val="both"/>
      </w:pPr>
      <w:r>
        <w:t xml:space="preserve">High-sensitivity with low specificity is a defining feature of non-targetted HTS assays, which lends themselves to use </w:t>
      </w:r>
      <w:r w:rsidRPr="00B25F4D">
        <w:t>more akin to surveillance</w:t>
      </w:r>
      <w:r>
        <w:t xml:space="preserve"> tool to rapidly detect a range of taxa. Due to these characteristics</w:t>
      </w:r>
      <w:r w:rsidR="00EC4557">
        <w:t>,</w:t>
      </w:r>
      <w:r>
        <w:t xml:space="preserve"> it is common that</w:t>
      </w:r>
      <w:r w:rsidR="00EC4557">
        <w:t xml:space="preserve"> when</w:t>
      </w:r>
      <w:r w:rsidR="00973062">
        <w:t xml:space="preserve"> incorporated into a surveillance programme</w:t>
      </w:r>
      <w:r>
        <w:t xml:space="preserve"> </w:t>
      </w:r>
      <w:r w:rsidR="00973062">
        <w:t>they</w:t>
      </w:r>
      <w:r w:rsidR="00344D59">
        <w:t xml:space="preserve"> </w:t>
      </w:r>
      <w:r w:rsidR="009F3C46">
        <w:t>revea</w:t>
      </w:r>
      <w:r w:rsidR="00344D59">
        <w:t xml:space="preserve">l </w:t>
      </w:r>
      <w:r w:rsidR="002934A5" w:rsidRPr="00AE7310">
        <w:t xml:space="preserve">the presence of </w:t>
      </w:r>
      <w:r w:rsidR="00973062">
        <w:t xml:space="preserve">previously </w:t>
      </w:r>
      <w:r w:rsidR="002934A5" w:rsidRPr="00AE7310">
        <w:t>unrecorde</w:t>
      </w:r>
      <w:r w:rsidR="00973062">
        <w:t>d</w:t>
      </w:r>
      <w:r w:rsidR="005922BB">
        <w:t xml:space="preserve"> or cryptic</w:t>
      </w:r>
      <w:r w:rsidR="002934A5" w:rsidRPr="00AE7310">
        <w:t xml:space="preserve"> </w:t>
      </w:r>
      <w:r w:rsidR="00973062">
        <w:t>taxa</w:t>
      </w:r>
      <w:r w:rsidR="005922BB">
        <w:t xml:space="preserve"> </w:t>
      </w:r>
      <w:r w:rsidR="002934A5" w:rsidRPr="00AE7310">
        <w:t xml:space="preserve">that have been missed by </w:t>
      </w:r>
      <w:r w:rsidR="00071490">
        <w:t>former</w:t>
      </w:r>
      <w:r w:rsidR="002934A5" w:rsidRPr="00AE7310">
        <w:t xml:space="preserve"> targeted surveys</w:t>
      </w:r>
      <w:r w:rsidR="00071490">
        <w:t xml:space="preserve"> </w:t>
      </w:r>
      <w:r w:rsidR="008F340B">
        <w:fldChar w:fldCharType="begin" w:fldLock="1"/>
      </w:r>
      <w:r w:rsidR="00B079FB">
        <w:instrText>ADDIN CSL_CITATION {"citationItems":[{"id":"ITEM-1","itemData":{"DOI":"10.1139/cjfas-2015-0262","ISBN":"9788578110796","ISSN":"0706-652X","PMID":"25246403","abstract":"Environmental DNA (eDNA) is useful for delimiting species ranges in aquatic systems, whereby water samples are screened for the presence of DNA from a single species. However, DNA from many species is collected in every sample, and high-throughput sequencing approaches allow for more passive surveillance where a community of species is identified. In this study, we use active (targeted) and passive molecular surveillance approaches to detect species in the Muskingum River Watershed in Ohio, USA. The presence of bighead carp (Hypophthalmichthys nobilis) eDNA in the Muskingum River Watershed was confirmed with active surveillance using digital droplet polymerase chain reaction (ddPCR). The passive surveillance method detected the presence of eDNA from northern snakehead (Channa argus), which was further confirmed with active ddPCR. Whereas active surveillance may be more sensitive to detecting rare DNA, passive surveillance has the capability of detecting unexpected invasive species. Deploying both active a...","author":[{"dropping-particle":"","family":"Simmons","given":"Megan","non-dropping-particle":"","parse-names":false,"suffix":""},{"dropping-particle":"","family":"Tucker","given":"Andrew","non-dropping-particle":"","parse-names":false,"suffix":""},{"dropping-particle":"","family":"Chadderton","given":"W. Lindsay","non-dropping-particle":"","parse-names":false,"suffix":""},{"dropping-particle":"","family":"Jerde","given":"Christopher L.","non-dropping-particle":"","parse-names":false,"suffix":""},{"dropping-particle":"","family":"Mahon","given":"Andrew R.","non-dropping-particle":"","parse-names":false,"suffix":""},{"dropping-particle":"","family":"Taylor","given":"Eric","non-dropping-particle":"","parse-names":false,"suffix":""}],"container-title":"Canadian Journal of Fisheries and Aquatic Sciences","id":"ITEM-1","issue":"1","issued":{"date-parts":[["2016"]]},"page":"76-83","title":"Active and passive environmental DNA surveillance of aquatic invasive species","type":"article-journal","volume":"73"},"uris":["http://www.mendeley.com/documents/?uuid=f4148ffd-b42f-4c17-8880-8063966a8005"]},{"id":"ITEM-2","itemData":{"DOI":"10.1111/gcb.14886","ISSN":"13652486","abstract":"Non-indigenous species (NIS) reach every corner of the world, at times wreaking havoc on ecosystems and costing the global economy billions of dollars. A rapid and accurate biosurveillance tool tailored to a particular biogeographic region is needed to detect NIS when they are first introduced into an area as traditional detection methods are expensive and require specialized expertise. Metabarcoding of environmental and community DNA meets those biosurveillance requirements; a novel tool tailored to the Northwest Pacific Ocean is presented here using an approach that could revolutionize early detection of NIS. Eight newly designed genetic markers for multiple gene regions were implemented to meet the stringent taxonomic requirements for the detection of NIS across four major marine phyla. The tool was considered highly successful because it identified 12 known NIS in the study area and a further seven species representing potential new records. Overall community composition detected here was statistically different between substrate types; zooplankton sampling accounted for significantly higher species richness than filtered sea water in most cases, but this was dominated by mollusk and arthropod species. Both substrate types sampled were required to identify the wide taxonomic breadth of known NIS in the study area. Intensive sampling is known to be paramount for the detection of rare species, including new incursions of NIS, thus it is recommended to include diverse DNA sampling protocols based on species’ life-history characteristics for broad detection capacity. Application of a metabarcoding-based molecular biosurveillance tool optimized for biogeographic regions enables rapid and accurate early detection across a wide taxonomic range to allow quick implementation of eradication or control efforts and potentially mitigate some of the devastating effects of NIS worldwide.","author":[{"dropping-particle":"","family":"Westfall","given":"Kristen Marie","non-dropping-particle":"","parse-names":false,"suffix":""},{"dropping-particle":"","family":"Therriault","given":"Thomas W.","non-dropping-particle":"","parse-names":false,"suffix":""},{"dropping-particle":"","family":"Abbott","given":"Cathryn L.","non-dropping-particle":"","parse-names":false,"suffix":""}],"container-title":"Global Change Biology","id":"ITEM-2","issue":"2","issued":{"date-parts":[["2020"]]},"page":"1012-1022","title":"A new approach to molecular biosurveillance of invasive species using DNA metabarcoding","type":"article-journal","volume":"26"},"uris":["http://www.mendeley.com/documents/?uuid=df0cff70-7d3e-41de-9138-2d2bba72e536"]}],"mendeley":{"formattedCitation":"(Simmons et al., 2016; Westfall et al., 2020)","plainTextFormattedCitation":"(Simmons et al., 2016; Westfall et al., 2020)","previouslyFormattedCitation":"(Simmons et al., 2016; Westfall et al., 2020)"},"properties":{"noteIndex":0},"schema":"https://github.com/citation-style-language/schema/raw/master/csl-citation.json"}</w:instrText>
      </w:r>
      <w:r w:rsidR="008F340B">
        <w:fldChar w:fldCharType="separate"/>
      </w:r>
      <w:r w:rsidR="00B079FB" w:rsidRPr="00B079FB">
        <w:rPr>
          <w:noProof/>
        </w:rPr>
        <w:t>(Simmons et al., 2016; Westfall et al., 2020)</w:t>
      </w:r>
      <w:r w:rsidR="008F340B">
        <w:fldChar w:fldCharType="end"/>
      </w:r>
      <w:r w:rsidR="002934A5" w:rsidRPr="00AE7310">
        <w:t>(</w:t>
      </w:r>
      <w:r w:rsidR="002934A5" w:rsidRPr="00071490">
        <w:rPr>
          <w:highlight w:val="yellow"/>
        </w:rPr>
        <w:t>Batovska et al 2020</w:t>
      </w:r>
      <w:r w:rsidR="002934A5" w:rsidRPr="00AE7310">
        <w:t>).</w:t>
      </w:r>
      <w:r w:rsidR="00973062">
        <w:t xml:space="preserve"> While this </w:t>
      </w:r>
      <w:r w:rsidR="00887B9E">
        <w:t>is beneficial for a broad-spectrum surveillance programme</w:t>
      </w:r>
      <w:r w:rsidR="00973062">
        <w:t xml:space="preserve">, appropriate </w:t>
      </w:r>
      <w:r w:rsidR="00A433BE">
        <w:t>i</w:t>
      </w:r>
      <w:r w:rsidR="00344D59">
        <w:t xml:space="preserve">nterpretation </w:t>
      </w:r>
      <w:r w:rsidR="00973062">
        <w:t xml:space="preserve">and response to </w:t>
      </w:r>
      <w:r w:rsidR="00344D59">
        <w:t xml:space="preserve">these incidental detections </w:t>
      </w:r>
      <w:r w:rsidR="009F3C46">
        <w:t>has been identified as one of the major challenges for adoption</w:t>
      </w:r>
      <w:r w:rsidR="00FA7EE4">
        <w:t xml:space="preserve"> </w:t>
      </w:r>
      <w:r w:rsidR="00A433BE">
        <w:fldChar w:fldCharType="begin" w:fldLock="1"/>
      </w:r>
      <w:r w:rsidR="00A433BE">
        <w:instrText>ADDIN CSL_CITATION {"citationItems":[{"id":"ITEM-1","itemData":{"DOI":"10.1007/s10658-018-1570-0","ISBN":"1065801815","ISSN":"0929-1873","author":[{"dropping-particle":"","family":"Adams","given":"Ian P.","non-dropping-particle":"","parse-names":false,"suffix":""},{"dropping-particle":"","family":"Fox","given":"Adrian","non-dropping-particle":"","parse-names":false,"suffix":""},{"dropping-particle":"","family":"Boonham","given":"Neil","non-dropping-particle":"","parse-names":false,"suffix":""},{"dropping-particle":"","family":"Massart","given":"Sébastien","non-dropping-particle":"","parse-names":false,"suffix":""},{"dropping-particle":"","family":"Jonghe","given":"Kris","non-dropping-particle":"De","parse-names":false,"suffix":""}],"container-title":"European Journal of Plant Pathology","id":"ITEM-1","issued":{"date-parts":[["2018"]]},"page":"1-11","title":"The impact of high throughput sequencing on plant health diagnostics","type":"article-journal"},"uris":["http://www.mendeley.com/documents/?uuid=da73850e-2fc4-488b-9b5d-7dcee8fd2399"]},{"id":"ITEM-2","itemData":{"DOI":"10.1093/gigascience/giz092","ISSN":"2047-217X","abstract":"Trap-based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J","non-dropping-particle":"","parse-names":false,"suffix":""}],"container-title":"GigaScience","id":"ITEM-2","issue":"8","issued":{"date-parts":[["2019"]]},"page":"1-22","publisher":"Oxford University Press","title":"Prospects and challenges of implementing DNA metabarcoding for high-throughput insect surveillance","type":"article-journal","volume":"8"},"uris":["http://www.mendeley.com/documents/?uuid=786d14e8-a80c-408e-8a55-7ac03204e856"]},{"id":"ITEM-3","itemData":{"DOI":"10.3389/fmicb.2017.00045","ISBN":"1664-302X","ISSN":"1664302X","PMID":"28174561","abstract":"Recent advances in high-throughput sequencing technologies and bioinformatics have generated huge new opportunities for discovering and diagnosing plant viruses and viroids. Plant virology has undoubtedly benefited from these new methodologies, but at the same time is also faced with substantial bottlenecks, namely the biological characterization of the newly discovered viruses and the analysis of their impact at the biosecurity, commercial, regulatory and scientific levels. This paper proposes a scaled and progressive scientific framework for efficient biological characterization and risk assessment when a previously known or a new plant virus is detected by next generation sequencing (NGS) technologies. Four case studies are also presented to illustrate the need for such a framework, and to discuss the scenarios.","author":[{"dropping-particle":"","family":"Massart","given":"Sebastien","non-dropping-particle":"","parse-names":false,"suffix":""},{"dropping-particle":"","family":"Candresse","given":"Thierry","non-dropping-particle":"","parse-names":false,"suffix":""},{"dropping-particle":"","family":"Gil","given":"José","non-dropping-particle":"","parse-names":false,"suffix":""},{"dropping-particle":"","family":"Lacomme","given":"Christophe","non-dropping-particle":"","parse-names":false,"suffix":""},{"dropping-particle":"","family":"Predajna","given":"Lukas","non-dropping-particle":"","parse-names":false,"suffix":""},{"dropping-particle":"","family":"Ravnikar","given":"Maja","non-dropping-particle":"","parse-names":false,"suffix":""},{"dropping-particle":"","family":"Reynard","given":"Jean Sébastien","non-dropping-particle":"","parse-names":false,"suffix":""},{"dropping-particle":"","family":"Rumbou","given":"Artemis","non-dropping-particle":"","parse-names":false,"suffix":""},{"dropping-particle":"","family":"Saldarelli","given":"Pasquale","non-dropping-particle":"","parse-names":false,"suffix":""},{"dropping-particle":"","family":"Škoric","given":"Dijana","non-dropping-particle":"","parse-names":false,"suffix":""},{"dropping-particle":"","family":"Vainio","given":"Eeva J.","non-dropping-particle":"","parse-names":false,"suffix":""},{"dropping-particle":"","family":"Valkonen","given":"Jari P.T.","non-dropping-particle":"","parse-names":false,"suffix":""},{"dropping-particle":"","family":"Vanderschuren","given":"Hervé","non-dropping-particle":"","parse-names":false,"suffix":""},{"dropping-particle":"","family":"Varveri","given":"Christina","non-dropping-particle":"","parse-names":false,"suffix":""},{"dropping-particle":"","family":"Wetzel","given":"Thierry","non-dropping-particle":"","parse-names":false,"suffix":""}],"container-title":"Frontiers in Microbiology","id":"ITEM-3","issued":{"date-parts":[["2017"]]},"page":"45","title":"A framework for the evaluation of biosecurity, commercial, regulatory, and scientific impacts of plant viruses and viroids identified by NGS technologies","type":"article-journal","volume":"8"},"uris":["http://www.mendeley.com/documents/?uuid=52100bec-0a60-4c47-b9ab-92502a11b2e9"]}],"mendeley":{"formattedCitation":"(Massart et al., 2017; Adams et al., 2018; Piper et al., 2019)","plainTextFormattedCitation":"(Massart et al., 2017; Adams et al., 2018; Piper et al., 2019)","previouslyFormattedCitation":"(Massart et al., 2017; Adams et al., 2018; Piper et al., 2019)"},"properties":{"noteIndex":0},"schema":"https://github.com/citation-style-language/schema/raw/master/csl-citation.json"}</w:instrText>
      </w:r>
      <w:r w:rsidR="00A433BE">
        <w:fldChar w:fldCharType="separate"/>
      </w:r>
      <w:r w:rsidR="00A433BE" w:rsidRPr="00A433BE">
        <w:rPr>
          <w:noProof/>
        </w:rPr>
        <w:t>(Massart et al., 2017; Adams et al., 2018; Piper et al., 2019)</w:t>
      </w:r>
      <w:r w:rsidR="00A433BE">
        <w:fldChar w:fldCharType="end"/>
      </w:r>
      <w:r w:rsidR="00973062">
        <w:t>.</w:t>
      </w:r>
      <w:r w:rsidR="00344D59">
        <w:t xml:space="preserve"> </w:t>
      </w:r>
      <w:r w:rsidR="00973062">
        <w:t xml:space="preserve">The complexity of laboratory and </w:t>
      </w:r>
      <w:r w:rsidR="009F3C46">
        <w:t>bioinformatic pipelines</w:t>
      </w:r>
      <w:r w:rsidR="00973062">
        <w:t xml:space="preserve">, alongside the reliance on large reference databases </w:t>
      </w:r>
      <w:r w:rsidR="009F3C46">
        <w:t>introduce new methods of false positives being introduced</w:t>
      </w:r>
      <w:r w:rsidR="00071490">
        <w:t xml:space="preserve"> </w:t>
      </w:r>
      <w:r w:rsidR="00B079FB">
        <w:fldChar w:fldCharType="begin" w:fldLock="1"/>
      </w:r>
      <w:r w:rsidR="00A26E05">
        <w:instrText>ADDIN CSL_CITATION {"citationItems":[{"id":"ITEM-1","itemData":{"DOI":"10.1111/mec.15060","ISSN":"0962-1083","abstract":"DNA metabarcoding, especially when coupled with high‐throughput DNA sequencing, is currently revolutionizing our capacity to assess biodiversity across a full range of taxa and habitats, from soil microbes (e.g., Thompson et al., 2017) to large marine fish (e.g., Thomsen et al., 2016), and from contemporary to tens of thousands year‐old biological communities (e.g., Willerslev et al., 2003). The breadth of potential applications is immense and spans surveys on the diversity or diet of species native to specific ecosystems to bioindication (Pawlowski et al., 2018). The approach is also especially cost‐effective and easy to implement, which makes DNA metabarcoding one of the tools of choice of the 21st century for fundamental research and the future of large‐scale biodiversity monitoring programs (reviewed in Bohan et al., 2017; Creer et al., 2016; Taberlet, Bonin, Zinger, &amp; Coissac, 2018; Thomsen &amp; Willerslev, 2015). However, as is often the case with any emerging technology, we feel that the rise of DNA metabarcoding is occurring at a pace and in a manner that often loses sight of the challenges in producing high‐quality and reproducible data (Baker, 2016). DNA metabarcoding is by essence a multidisciplinary approach building upon many complementary expertises, including field and theoretical knowledge, taxonomic expertise, molecular biology, bioinformatics, and computational statistics. Combining all these within single studies is necessary, not so much for producing and analyzing the data per se, but rather for minimizing and controlling the possible biases that can be introduced at any step of the experimental workflow—i.e., from the sampling to data analysis—and that can lead to spurious ecological conclusions (reviewed in Bálint et al., 2016; Nilsson et al., 2019; Dickie et al., 2018; Taberlet et al., 2018).","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conclusions","type":"article-journal","volume":"28"},"uris":["http://www.mendeley.com/documents/?uuid=ff54d8fe-4102-4aeb-a402-aa6a74b74724"]}],"mendeley":{"formattedCitation":"(Zinger et al., 2019)","plainTextFormattedCitation":"(Zinger et al., 2019)","previouslyFormattedCitation":"(Zinger et al., 2019)"},"properties":{"noteIndex":0},"schema":"https://github.com/citation-style-language/schema/raw/master/csl-citation.json"}</w:instrText>
      </w:r>
      <w:r w:rsidR="00B079FB">
        <w:fldChar w:fldCharType="separate"/>
      </w:r>
      <w:r w:rsidR="00B079FB" w:rsidRPr="00B079FB">
        <w:rPr>
          <w:noProof/>
        </w:rPr>
        <w:t>(Zinger et al., 2019)</w:t>
      </w:r>
      <w:r w:rsidR="00B079FB">
        <w:fldChar w:fldCharType="end"/>
      </w:r>
      <w:r w:rsidR="009F3C46">
        <w:t xml:space="preserve">. </w:t>
      </w:r>
      <w:r w:rsidR="00344D59">
        <w:t>Hi</w:t>
      </w:r>
      <w:r w:rsidR="009F3C46">
        <w:t xml:space="preserve">storically, </w:t>
      </w:r>
      <w:r w:rsidR="00344D59">
        <w:t xml:space="preserve">molecular diagnostic </w:t>
      </w:r>
      <w:r w:rsidR="009F3C46">
        <w:t>assa</w:t>
      </w:r>
      <w:r w:rsidR="00344D59">
        <w:t xml:space="preserve">ys </w:t>
      </w:r>
      <w:r w:rsidR="009F3C46">
        <w:t>would have undergone a</w:t>
      </w:r>
      <w:r w:rsidR="00344D59">
        <w:t xml:space="preserve"> </w:t>
      </w:r>
      <w:r w:rsidR="00FA7EE4">
        <w:lastRenderedPageBreak/>
        <w:t>stringent</w:t>
      </w:r>
      <w:r w:rsidR="00973062">
        <w:t xml:space="preserve"> </w:t>
      </w:r>
      <w:r w:rsidR="009F3C46" w:rsidRPr="00884219">
        <w:t xml:space="preserve">validation process in order to </w:t>
      </w:r>
      <w:r w:rsidR="009F3C46">
        <w:t xml:space="preserve">establish performance parameters </w:t>
      </w:r>
      <w:r w:rsidR="009F3C46" w:rsidRPr="00884219">
        <w:t xml:space="preserve">for </w:t>
      </w:r>
      <w:r w:rsidR="00344D59">
        <w:t>every</w:t>
      </w:r>
      <w:r w:rsidR="009F3C46" w:rsidRPr="00884219">
        <w:t xml:space="preserve"> individual target designated in </w:t>
      </w:r>
      <w:r w:rsidR="009F3C46">
        <w:t>a</w:t>
      </w:r>
      <w:r w:rsidR="00344D59">
        <w:t xml:space="preserve">n unambiguously defined </w:t>
      </w:r>
      <w:r w:rsidR="009F3C46" w:rsidRPr="00884219">
        <w:t>scope</w:t>
      </w:r>
      <w:r w:rsidR="00071490">
        <w:t xml:space="preserve"> </w:t>
      </w:r>
      <w:r w:rsidR="00366AA7">
        <w:fldChar w:fldCharType="begin" w:fldLock="1"/>
      </w:r>
      <w:r w:rsidR="00586411">
        <w:instrText>ADDIN CSL_CITATION {"citationItems":[{"id":"ITEM-1","itemData":{"DOI":"10.1111/j.1365-2338.2009.02347.x","ISSN":"02508052","abstract":"Specific scope\\nThis guideline includes specific quality management requirements for laboratories preparing for accreditation according to the ISO/IEC Standard 17025 General requirements for the competence of testing and calibration laboratories (references to relevant parts of ISO/IEC Standard 17025 are included). It should be noted that in EPPO standards the verb ‘should’ carries the highest level of obligation.\\nSpecific approval and amendment\\nFirst approved in 2009–09.","author":[{"dropping-particle":"","family":"European and Mediterranean Plant Protection Organization","given":"","non-dropping-particle":"","parse-names":false,"suffix":""}],"container-title":"EPPO Bulletin","id":"ITEM-1","issued":{"date-parts":[["2010"]]},"page":"117-147","title":"PM 7/98 (2) Specific requirements for laboratories preparing accreditation for a plant pest diagnostic activity","type":"article-journal","volume":"44"},"uris":["http://www.mendeley.com/documents/?uuid=013dc3b1-f390-4e43-9158-1a7233bf432a"]}],"mendeley":{"formattedCitation":"(European and Mediterranean Plant Protection Organization, 2010)","plainTextFormattedCitation":"(European and Mediterranean Plant Protection Organization, 2010)","previouslyFormattedCitation":"(European and Mediterranean Plant Protection Organization, 2010)"},"properties":{"noteIndex":0},"schema":"https://github.com/citation-style-language/schema/raw/master/csl-citation.json"}</w:instrText>
      </w:r>
      <w:r w:rsidR="00366AA7">
        <w:fldChar w:fldCharType="separate"/>
      </w:r>
      <w:r w:rsidR="00366AA7" w:rsidRPr="00366AA7">
        <w:rPr>
          <w:noProof/>
        </w:rPr>
        <w:t>(European and Mediterranean Plant Protection Organization, 2010)</w:t>
      </w:r>
      <w:r w:rsidR="00366AA7">
        <w:fldChar w:fldCharType="end"/>
      </w:r>
      <w:r w:rsidR="009F3C46">
        <w:t xml:space="preserve">. </w:t>
      </w:r>
      <w:r w:rsidR="00344D59">
        <w:t>However</w:t>
      </w:r>
      <w:r w:rsidR="00653F58">
        <w:t xml:space="preserve">, when considering </w:t>
      </w:r>
      <w:r w:rsidR="009F3C46">
        <w:t>the</w:t>
      </w:r>
      <w:r w:rsidR="00653F58">
        <w:t xml:space="preserve"> </w:t>
      </w:r>
      <w:r w:rsidR="009F3C46">
        <w:t xml:space="preserve">sheer </w:t>
      </w:r>
      <w:r w:rsidR="009F3C46" w:rsidRPr="00723635">
        <w:t xml:space="preserve">number of </w:t>
      </w:r>
      <w:r w:rsidR="009F3C46">
        <w:t xml:space="preserve">potential </w:t>
      </w:r>
      <w:r w:rsidR="009F3C46" w:rsidRPr="00723635">
        <w:t>pathogens/pests, hosts and matrices</w:t>
      </w:r>
      <w:r w:rsidR="009F3C46">
        <w:t xml:space="preserve"> that</w:t>
      </w:r>
      <w:r w:rsidR="00344D59">
        <w:t xml:space="preserve"> would</w:t>
      </w:r>
      <w:r w:rsidR="009F3C46">
        <w:t xml:space="preserve"> need to be </w:t>
      </w:r>
      <w:r w:rsidR="00973062">
        <w:t>evaluated</w:t>
      </w:r>
      <w:r w:rsidR="00653F58">
        <w:t>, it is evident that a full validation for non-targeted diagnostics is unfeasible</w:t>
      </w:r>
      <w:r w:rsidR="00A26E05">
        <w:t xml:space="preserve"> </w:t>
      </w:r>
      <w:r w:rsidR="00586411">
        <w:t xml:space="preserve"> </w:t>
      </w:r>
      <w:r w:rsidR="00586411">
        <w:fldChar w:fldCharType="begin" w:fldLock="1"/>
      </w:r>
      <w:r w:rsidR="000128A0">
        <w:instrText>ADDIN CSL_CITATION {"citationItems":[{"id":"ITEM-1","itemData":{"DOI":"10.1111/epp.12445","ISSN":"13652338","abstract":"Plant diagnostic laboratories are facing increasing demands for accreditation of their testing activities from both private and public organizations. For diagnostics, validating tests for the intended use is one of the key elements of accreditation. Thus far, validation has mainly focused on tests with a fixed scope, i.e. a test for organism X in matrix Y by method Z, suitable for the analysis of targeted samples. In many laboratories, however, targeted samples only form a minority of the samples. The majority consists of symptomatic (non-targeted) samples including a huge variety of pest, host and matrix combinations. Since it is impossible to validate all tests used for the analysis of these non-targeted samples, ensuring the reliability of the final results needs a different approach. This paper describes such an approach for diagnostic testing in plant virology, where the extent of validation of a test is determined based on the risks of a false result within the context of the diagnostic process. Examples illustrate how this risk-based system approach relies on a tight inter-relationship of validation, expertise and quality assurance within the diagnostic laboratory.","author":[{"dropping-particle":"","family":"Roenhorst","given":"J. W.","non-dropping-particle":"","parse-names":false,"suffix":""},{"dropping-particle":"","family":"Krom","given":"C.","non-dropping-particle":"de","parse-names":false,"suffix":""},{"dropping-particle":"","family":"Fox","given":"A.","non-dropping-particle":"","parse-names":false,"suffix":""},{"dropping-particle":"","family":"Mehle","given":"N.","non-dropping-particle":"","parse-names":false,"suffix":""},{"dropping-particle":"","family":"Ravnikar","given":"M.","non-dropping-particle":"","parse-names":false,"suffix":""},{"dropping-particle":"","family":"Werkman","given":"A. W.","non-dropping-particle":"","parse-names":false,"suffix":""}],"container-title":"EPPO Bulletin","id":"ITEM-1","issue":"1","issued":{"date-parts":[["2018"]]},"page":"105-115","title":"Ensuring validation in diagnostic testing is fit for purpose: a view from the plant virology laboratory","type":"article-journal","volume":"48"},"uris":["http://www.mendeley.com/documents/?uuid=4327446f-4247-4bf9-934b-39b6572d09de"]},{"id":"ITEM-2","itemData":{"DOI":"10.3389/fpls.2018.01082","ISSN":"1664462X","author":[{"dropping-particle":"","family":"Maree","given":"Hans J.","non-dropping-particle":"","parse-names":false,"suffix":""},{"dropping-particle":"","family":"Fox","given":"Adrian","non-dropping-particle":"","parse-names":false,"suffix":""},{"dropping-particle":"","family":"Rwahnih","given":"Maher","non-dropping-particle":"Al","parse-names":false,"suffix":""},{"dropping-particle":"","family":"Boonham","given":"Neil","non-dropping-particle":"","parse-names":false,"suffix":""},{"dropping-particle":"","family":"Candresse","given":"Thierry","non-dropping-particle":"","parse-names":false,"suffix":""}],"container-title":"Frontiers in Plant Science","id":"ITEM-2","issue":"August","issued":{"date-parts":[["2018"]]},"page":"1-4","title":"Application of hts for routine plant virus diagnostics: state of the art and challenges","type":"article-journal","volume":"9"},"uris":["http://www.mendeley.com/documents/?uuid=4aeea9f3-6096-432a-a22a-87942013146b"]}],"mendeley":{"formattedCitation":"(Maree, Fox, Al Rwahnih, Boonham, &amp; Candresse, 2018; Roenhorst et al., 2018)","plainTextFormattedCitation":"(Maree, Fox, Al Rwahnih, Boonham, &amp; Candresse, 2018; Roenhorst et al., 2018)","previouslyFormattedCitation":"(Maree, Fox, Al Rwahnih, Boonham, &amp; Candresse, 2018; Roenhorst et al., 2018)"},"properties":{"noteIndex":0},"schema":"https://github.com/citation-style-language/schema/raw/master/csl-citation.json"}</w:instrText>
      </w:r>
      <w:r w:rsidR="00586411">
        <w:fldChar w:fldCharType="separate"/>
      </w:r>
      <w:r w:rsidR="00870252" w:rsidRPr="00870252">
        <w:rPr>
          <w:noProof/>
        </w:rPr>
        <w:t>(Maree, Fox, Al Rwahnih, Boonham, &amp; Candresse, 2018; Roenhorst et al., 2018)</w:t>
      </w:r>
      <w:r w:rsidR="00586411">
        <w:fldChar w:fldCharType="end"/>
      </w:r>
      <w:r w:rsidR="009F3C46">
        <w:t>.</w:t>
      </w:r>
      <w:bookmarkStart w:id="3" w:name="_Hlk34300061"/>
      <w:r w:rsidR="009F3C46">
        <w:t xml:space="preserve"> </w:t>
      </w:r>
    </w:p>
    <w:p w14:paraId="3C5980D8" w14:textId="13231E9F" w:rsidR="005D3B0F" w:rsidRDefault="009B520B" w:rsidP="00D21102">
      <w:pPr>
        <w:jc w:val="both"/>
      </w:pPr>
      <w:r w:rsidRPr="009B520B">
        <w:t>However, if</w:t>
      </w:r>
      <w:r w:rsidR="00870252">
        <w:t xml:space="preserve"> instead </w:t>
      </w:r>
      <w:r>
        <w:t>the non-</w:t>
      </w:r>
      <w:r w:rsidR="00966F7F">
        <w:t>targeted</w:t>
      </w:r>
      <w:r>
        <w:t xml:space="preserve"> assay is used as a first pass</w:t>
      </w:r>
      <w:r w:rsidR="00976E4F">
        <w:t xml:space="preserve"> only</w:t>
      </w:r>
      <w:r>
        <w:t xml:space="preserve"> with </w:t>
      </w:r>
      <w:r w:rsidRPr="009B520B">
        <w:t xml:space="preserve">a positive detection </w:t>
      </w:r>
      <w:r w:rsidR="00976E4F">
        <w:t>followed by</w:t>
      </w:r>
      <w:r w:rsidR="00D21102" w:rsidRPr="00D21102">
        <w:t xml:space="preserve"> </w:t>
      </w:r>
      <w:r w:rsidR="00D21102">
        <w:t xml:space="preserve">high specificity </w:t>
      </w:r>
      <w:r w:rsidR="00D21102" w:rsidRPr="00296ECC">
        <w:t>confirmatory testing</w:t>
      </w:r>
      <w:r w:rsidR="00D21102">
        <w:t xml:space="preserve"> using a complementary method</w:t>
      </w:r>
      <w:r w:rsidRPr="009B520B">
        <w:t xml:space="preserve">, validation could </w:t>
      </w:r>
      <w:r w:rsidR="00966F7F">
        <w:t xml:space="preserve">instead </w:t>
      </w:r>
      <w:r w:rsidRPr="009B520B">
        <w:t>focus</w:t>
      </w:r>
      <w:r w:rsidR="00966F7F">
        <w:t xml:space="preserve"> </w:t>
      </w:r>
      <w:r w:rsidRPr="009B520B">
        <w:t>on minimizing the risk of false negative result</w:t>
      </w:r>
      <w:r>
        <w:t xml:space="preserve">s </w:t>
      </w:r>
      <w:r>
        <w:fldChar w:fldCharType="begin" w:fldLock="1"/>
      </w:r>
      <w:r w:rsidR="00366AA7">
        <w:instrText>ADDIN CSL_CITATION {"citationItems":[{"id":"ITEM-1","itemData":{"DOI":"10.1111/epp.12445","ISSN":"13652338","abstract":"Plant diagnostic laboratories are facing increasing demands for accreditation of their testing activities from both private and public organizations. For diagnostics, validating tests for the intended use is one of the key elements of accreditation. Thus far, validation has mainly focused on tests with a fixed scope, i.e. a test for organism X in matrix Y by method Z, suitable for the analysis of targeted samples. In many laboratories, however, targeted samples only form a minority of the samples. The majority consists of symptomatic (non-targeted) samples including a huge variety of pest, host and matrix combinations. Since it is impossible to validate all tests used for the analysis of these non-targeted samples, ensuring the reliability of the final results needs a different approach. This paper describes such an approach for diagnostic testing in plant virology, where the extent of validation of a test is determined based on the risks of a false result within the context of the diagnostic process. Examples illustrate how this risk-based system approach relies on a tight inter-relationship of validation, expertise and quality assurance within the diagnostic laboratory.","author":[{"dropping-particle":"","family":"Roenhorst","given":"J. W.","non-dropping-particle":"","parse-names":false,"suffix":""},{"dropping-particle":"","family":"Krom","given":"C.","non-dropping-particle":"de","parse-names":false,"suffix":""},{"dropping-particle":"","family":"Fox","given":"A.","non-dropping-particle":"","parse-names":false,"suffix":""},{"dropping-particle":"","family":"Mehle","given":"N.","non-dropping-particle":"","parse-names":false,"suffix":""},{"dropping-particle":"","family":"Ravnikar","given":"M.","non-dropping-particle":"","parse-names":false,"suffix":""},{"dropping-particle":"","family":"Werkman","given":"A. W.","non-dropping-particle":"","parse-names":false,"suffix":""}],"container-title":"EPPO Bulletin","id":"ITEM-1","issue":"1","issued":{"date-parts":[["2018"]]},"page":"105-115","title":"Ensuring validation in diagnostic testing is fit for purpose: a view from the plant virology laboratory","type":"article-journal","volume":"48"},"uris":["http://www.mendeley.com/documents/?uuid=4327446f-4247-4bf9-934b-39b6572d09de"]}],"mendeley":{"formattedCitation":"(Roenhorst et al., 2018)","plainTextFormattedCitation":"(Roenhorst et al., 2018)","previouslyFormattedCitation":"(Roenhorst et al., 2018)"},"properties":{"noteIndex":0},"schema":"https://github.com/citation-style-language/schema/raw/master/csl-citation.json"}</w:instrText>
      </w:r>
      <w:r>
        <w:fldChar w:fldCharType="separate"/>
      </w:r>
      <w:r w:rsidRPr="009B520B">
        <w:rPr>
          <w:noProof/>
        </w:rPr>
        <w:t>(Roenhorst et al., 2018)</w:t>
      </w:r>
      <w:r>
        <w:fldChar w:fldCharType="end"/>
      </w:r>
      <w:r>
        <w:t>.</w:t>
      </w:r>
      <w:r w:rsidR="00515228">
        <w:t xml:space="preserve"> </w:t>
      </w:r>
      <w:r w:rsidR="00B02FD9">
        <w:t>Consequently</w:t>
      </w:r>
      <w:r w:rsidR="00FC32DA" w:rsidRPr="000544CF">
        <w:t>,</w:t>
      </w:r>
      <w:r w:rsidR="00AC1572">
        <w:t xml:space="preserve"> under this systems-approach to diagnostic quality assurance,</w:t>
      </w:r>
      <w:r w:rsidR="00FC32DA" w:rsidRPr="000544CF">
        <w:t xml:space="preserve"> </w:t>
      </w:r>
      <w:bookmarkEnd w:id="3"/>
      <w:r w:rsidR="00344D59">
        <w:t>the</w:t>
      </w:r>
      <w:r w:rsidR="00D713EF">
        <w:t xml:space="preserve"> incorporation of </w:t>
      </w:r>
      <w:r w:rsidR="00344D59">
        <w:t>i</w:t>
      </w:r>
      <w:r w:rsidR="00D713EF">
        <w:t xml:space="preserve">n-silico methods </w:t>
      </w:r>
      <w:r w:rsidR="008B6ADB">
        <w:t xml:space="preserve">into </w:t>
      </w:r>
      <w:r w:rsidR="00A26E05">
        <w:t xml:space="preserve">HTS </w:t>
      </w:r>
      <w:r w:rsidR="008B6ADB">
        <w:t xml:space="preserve">assay validation procedures has </w:t>
      </w:r>
      <w:r w:rsidR="00D713EF">
        <w:t>become increasingly important</w:t>
      </w:r>
      <w:r w:rsidR="00071490">
        <w:t xml:space="preserve"> </w:t>
      </w:r>
      <w:r w:rsidR="00A26E05">
        <w:fldChar w:fldCharType="begin" w:fldLock="1"/>
      </w:r>
      <w:r>
        <w:instrText>ADDIN CSL_CITATION {"citationItems":[{"id":"ITEM-1","itemData":{"DOI":"10.5858/arpa.2016-0539-RA","ISBN":"1543-2165","ISSN":"15432165","PMID":"28169558","abstract":"CONTEXT - Metagenomic sequencing can be used for detection of any pathogens using unbiased, shotgun next-generation sequencing (NGS), without the need for sequence-specific amplification. Proof-of-concept has been demonstrated in infectious disease outbreaks of unknown causes and in patients with suspected infections but negative results for conventional tests. Metagenomic NGS tests hold great promise to improve infectious disease diagnostics, especially in immunocompromised and critically ill patients. \nOBJECTIVE - To discuss challenges and provide example solutions for validating metagenomic pathogen detection tests in clinical laboratories. A summary of current regulatory requirements, largely based on prior guidance for NGS testing in constitutional genetics and oncology, is provided. \nDATA SOURCES - Examples from 2 separate validation studies are provided for steps from assay design, and validation of wet bench and bioinformatics protocols, to quality control and assurance. \nCONCLUSIONS - Although laboratory and data analysis workflows are still complex, metagenomic NGS tests for infectious diseases are increasingly being validated in clinical laboratories. Many parallels exist to NGS tests in other fields. Nevertheless, specimen preparation, rapidly evolving data analysis algorithms, and incomplete reference sequence databases are idiosyncratic to the field of microbiology and often overlooked.","author":[{"dropping-particle":"","family":"Schlaberg","given":"Robert","non-dropping-particle":"","parse-names":false,"suffix":""},{"dropping-particle":"","family":"Chiu","given":"Charles Y.","non-dropping-particle":"","parse-names":false,"suffix":""},{"dropping-particle":"","family":"Miller","given":"Steve","non-dropping-particle":"","parse-names":false,"suffix":""},{"dropping-particle":"","family":"Procop","given":"Gary W.","non-dropping-particle":"","parse-names":false,"suffix":""},{"dropping-particle":"","family":"Weinstock","given":"George","non-dropping-particle":"","parse-names":false,"suffix":""}],"container-title":"Archives of Pathology and Laboratory Medicine","id":"ITEM-1","issue":"6","issued":{"date-parts":[["2017"]]},"page":"776-786","title":"Validation of metagenomic next-generation sequencing tests for universal pathogen detection","type":"article-journal","volume":"141"},"uris":["http://www.mendeley.com/documents/?uuid=c7e2685e-e81d-4cb1-8bcf-708dfc80c5e4"]},{"id":"ITEM-2","itemData":{"DOI":"10.1038/s41564-018-0349-6","ISSN":"20585276","abstract":"Thousands of pathogens are known to infect humans, but only a fraction are readily identifiable using current diagnostic methods. Microbial cell-free DNA sequencing offers the potential to non-invasively identify a wide range of infections throughout the body, but the challenges of clinical-grade metagenomic testing must be addressed. Here we describe the analytical and clinical validation of a next-generation sequencing test that identifies and quantifies microbial cell-free DNA in plasma from 1,250 clinically relevant bacteria, DNA viruses, fungi and eukaryotic parasites. Test accuracy, precision, bias and robustness to a number of metagenomics-specific challenges were determined using a panel of 13 microorganisms that model key determinants of performance in 358 contrived plasma samples, as well as 2,625 infections simulated in silico and 580 clinical study samples. The test showed 93.7% agreement with blood culture in a cohort of 350 patients with a sepsis alert and identified an independently adjudicated cause of the sepsis alert more often than all of the microbiological testing combined (169 aetiological determinations versus 132). Among the 166 samples adjudicated to have no sepsis aetiology identified by any of the tested methods, sequencing identified microbial cell-free DNA in 62, likely derived from commensal organisms and incidental findings unrelated to the sepsis alert. Analysis of the first 2,000 patient samples tested in the CLIA laboratory showed that more than 85% of results were delivered the day after sample receipt, with 53.7% of reports identifying one or more microorganisms.","author":[{"dropping-particle":"","family":"Blauwkamp","given":"Timothy A.","non-dropping-particle":"","parse-names":false,"suffix":""},{"dropping-particle":"","family":"Thair","given":"Simone","non-dropping-particle":"","parse-names":false,"suffix":""},{"dropping-particle":"","family":"Rosen","given":"Michael J.","non-dropping-particle":"","parse-names":false,"suffix":""},{"dropping-particle":"","family":"Blair","given":"Lily","non-dropping-particle":"","parse-names":false,"suffix":""},{"dropping-particle":"","family":"Lindner","given":"Martin S.","non-dropping-particle":"","parse-names":false,"suffix":""},{"dropping-particle":"","family":"Vilfan","given":"Igor D.","non-dropping-particle":"","parse-names":false,"suffix":""},{"dropping-particle":"","family":"Kawli","given":"Trupti","non-dropping-particle":"","parse-names":false,"suffix":""},{"dropping-particle":"","family":"Christians","given":"Fred C.","non-dropping-particle":"","parse-names":false,"suffix":""},{"dropping-particle":"","family":"Venkatasubrahmanyam","given":"Shivkumar","non-dropping-particle":"","parse-names":false,"suffix":""},{"dropping-particle":"","family":"Wall","given":"Gregory D.","non-dropping-particle":"","parse-names":false,"suffix":""},{"dropping-particle":"","family":"Cheung","given":"Anita","non-dropping-particle":"","parse-names":false,"suffix":""},{"dropping-particle":"","family":"Rogers","given":"Zoë N.","non-dropping-particle":"","parse-names":false,"suffix":""},{"dropping-particle":"","family":"Meshulam-Simon","given":"Galit","non-dropping-particle":"","parse-names":false,"suffix":""},{"dropping-particle":"","family":"Huijse","given":"Liza","non-dropping-particle":"","parse-names":false,"suffix":""},{"dropping-particle":"","family":"Balakrishnan","given":"Sanjeev","non-dropping-particle":"","parse-names":false,"suffix":""},{"dropping-particle":"V.","family":"Quinn","given":"James","non-dropping-particle":"","parse-names":false,"suffix":""},{"dropping-particle":"","family":"Hollemon","given":"Desiree","non-dropping-particle":"","parse-names":false,"suffix":""},{"dropping-particle":"","family":"Hong","given":"David K.","non-dropping-particle":"","parse-names":false,"suffix":""},{"dropping-particle":"","family":"Vaughn","given":"Marla Lay","non-dropping-particle":"","parse-names":false,"suffix":""},{"dropping-particle":"","family":"Kertesz","given":"Mickey","non-dropping-particle":"","parse-names":false,"suffix":""},{"dropping-particle":"","family":"Bercovici","given":"Sivan","non-dropping-particle":"","parse-names":false,"suffix":""},{"dropping-particle":"","family":"Wilber","given":"Judith C.","non-dropping-particle":"","parse-names":false,"suffix":""},{"dropping-particle":"","family":"Yang","given":"Samuel","non-dropping-particle":"","parse-names":false,"suffix":""}],"container-title":"Nature Microbiology","id":"ITEM-2","issue":"4","issued":{"date-parts":[["2019"]]},"page":"663-674","title":"Analytical and clinical validation of a microbial cell-free DNA sequencing test for infectious disease","type":"article-journal","volume":"4"},"uris":["http://www.mendeley.com/documents/?uuid=039d3787-b4f7-409c-b0f5-52ade0c2515e"]}],"mendeley":{"formattedCitation":"(Schlaberg, Chiu, Miller, Procop, &amp; Weinstock, 2017; Blauwkamp et al., 2019)","plainTextFormattedCitation":"(Schlaberg, Chiu, Miller, Procop, &amp; Weinstock, 2017; Blauwkamp et al., 2019)","previouslyFormattedCitation":"(Schlaberg, Chiu, Miller, Procop, &amp; Weinstock, 2017; Blauwkamp et al., 2019)"},"properties":{"noteIndex":0},"schema":"https://github.com/citation-style-language/schema/raw/master/csl-citation.json"}</w:instrText>
      </w:r>
      <w:r w:rsidR="00A26E05">
        <w:fldChar w:fldCharType="separate"/>
      </w:r>
      <w:r w:rsidR="00A26E05" w:rsidRPr="00A26E05">
        <w:rPr>
          <w:noProof/>
        </w:rPr>
        <w:t>(Schlaberg, Chiu, Miller, Procop, &amp; Weinstock, 2017; Blauwkamp et al., 2019)</w:t>
      </w:r>
      <w:r w:rsidR="00A26E05">
        <w:fldChar w:fldCharType="end"/>
      </w:r>
      <w:r w:rsidR="00071490">
        <w:t>.</w:t>
      </w:r>
      <w:r w:rsidR="00D713EF" w:rsidRPr="00A91A06">
        <w:t xml:space="preserve"> </w:t>
      </w:r>
      <w:r w:rsidR="00BE5EEF">
        <w:t>B</w:t>
      </w:r>
      <w:r w:rsidR="00966F7F" w:rsidRPr="00A91A06">
        <w:t>ecause a large diversity of specimens can be generated in silico and critical data analysis steps can be performed with fewer resources</w:t>
      </w:r>
      <w:r w:rsidR="00966F7F">
        <w:t>, i</w:t>
      </w:r>
      <w:r w:rsidR="007528C9">
        <w:t>n-silico methods</w:t>
      </w:r>
      <w:r w:rsidR="00D713EF" w:rsidRPr="00A91A06">
        <w:t xml:space="preserve"> allow </w:t>
      </w:r>
      <w:r w:rsidR="00966F7F">
        <w:t>defining performance criteria such as specificity, sensitivity, and even if physical specimens of the target are unavailable (</w:t>
      </w:r>
      <w:r w:rsidR="00966F7F" w:rsidRPr="00071490">
        <w:rPr>
          <w:highlight w:val="yellow"/>
        </w:rPr>
        <w:t>refs</w:t>
      </w:r>
      <w:r w:rsidR="00966F7F">
        <w:t xml:space="preserve">). Furthermore, in-silico methods allow </w:t>
      </w:r>
      <w:r w:rsidR="00D713EF" w:rsidRPr="00A91A06">
        <w:t xml:space="preserve">in-depth testing of </w:t>
      </w:r>
      <w:r w:rsidR="00966F7F">
        <w:t xml:space="preserve">the robustness of </w:t>
      </w:r>
      <w:r w:rsidR="00D713EF" w:rsidRPr="00A91A06">
        <w:t>algorithms and sequence databases</w:t>
      </w:r>
      <w:r w:rsidR="00966F7F">
        <w:t xml:space="preserve"> and simulation of </w:t>
      </w:r>
      <w:r w:rsidR="00DA15BD">
        <w:t xml:space="preserve">scenarios that are difficult for lab </w:t>
      </w:r>
      <w:r w:rsidR="007E3C9B">
        <w:t>validation such</w:t>
      </w:r>
      <w:r w:rsidR="00DA15BD">
        <w:t xml:space="preserve"> as </w:t>
      </w:r>
      <w:r w:rsidR="009614F0">
        <w:t>covering</w:t>
      </w:r>
      <w:r w:rsidR="00DA15BD">
        <w:t xml:space="preserve"> intraspecific </w:t>
      </w:r>
      <w:r w:rsidR="009614F0">
        <w:t>diversity</w:t>
      </w:r>
      <w:r w:rsidR="00296ECC">
        <w:t xml:space="preserve"> of target</w:t>
      </w:r>
      <w:r w:rsidR="009614F0">
        <w:t xml:space="preserve"> taxa</w:t>
      </w:r>
      <w:r w:rsidR="00D713EF" w:rsidRPr="00A91A06">
        <w:t xml:space="preserve"> </w:t>
      </w:r>
      <w:r w:rsidR="00071490">
        <w:t>(</w:t>
      </w:r>
      <w:r w:rsidR="00071490" w:rsidRPr="00071490">
        <w:rPr>
          <w:highlight w:val="yellow"/>
        </w:rPr>
        <w:t>refs</w:t>
      </w:r>
      <w:r w:rsidR="00071490">
        <w:t>)</w:t>
      </w:r>
      <w:r w:rsidR="00D713EF">
        <w:t>.</w:t>
      </w:r>
      <w:r w:rsidR="007528C9">
        <w:t xml:space="preserve"> </w:t>
      </w:r>
    </w:p>
    <w:p w14:paraId="3105CEAC" w14:textId="4CF643A6" w:rsidR="00261908" w:rsidRDefault="00973062" w:rsidP="00AA27C0">
      <w:pPr>
        <w:jc w:val="both"/>
      </w:pPr>
      <w:r>
        <w:t xml:space="preserve">For </w:t>
      </w:r>
      <w:r w:rsidR="00523986">
        <w:t xml:space="preserve">HTS based </w:t>
      </w:r>
      <w:r>
        <w:t>diagnostics of</w:t>
      </w:r>
      <w:r w:rsidR="00523986">
        <w:t xml:space="preserve"> </w:t>
      </w:r>
      <w:r>
        <w:t>insect pests,</w:t>
      </w:r>
      <w:r w:rsidR="00523986">
        <w:t xml:space="preserve"> metabarcoding of the </w:t>
      </w:r>
      <w:r w:rsidR="00523986" w:rsidRPr="0058045D">
        <w:t xml:space="preserve">Mitochondrial cytochrome c oxidase subunit 1 (COI) </w:t>
      </w:r>
      <w:r w:rsidR="00523986">
        <w:t xml:space="preserve">locus provides the most cost effective approach </w:t>
      </w:r>
      <w:r>
        <w:t xml:space="preserve">due to </w:t>
      </w:r>
      <w:r w:rsidR="00523986">
        <w:t>large</w:t>
      </w:r>
      <w:r>
        <w:t xml:space="preserve"> </w:t>
      </w:r>
      <w:r w:rsidR="00523986">
        <w:t xml:space="preserve">nuclear </w:t>
      </w:r>
      <w:r>
        <w:t xml:space="preserve">genome </w:t>
      </w:r>
      <w:r w:rsidR="00523986">
        <w:t xml:space="preserve">sizes </w:t>
      </w:r>
      <w:r>
        <w:t>and wide availability of reference data</w:t>
      </w:r>
      <w:r w:rsidR="00523986">
        <w:t xml:space="preserve"> for this locus</w:t>
      </w:r>
      <w:r>
        <w:t xml:space="preserve"> </w:t>
      </w:r>
      <w:r>
        <w:fldChar w:fldCharType="begin" w:fldLock="1"/>
      </w:r>
      <w:r>
        <w:instrText>ADDIN CSL_CITATION {"citationItems":[{"id":"ITEM-1","itemData":{"DOI":"10.1093/gigascience/giz092","ISSN":"2047-217X","abstract":"Trap-based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J","non-dropping-particle":"","parse-names":false,"suffix":""}],"container-title":"GigaScience","id":"ITEM-1","issue":"8","issued":{"date-parts":[["2019"]]},"page":"1-22","publisher":"Oxford University Press","title":"Prospects and challenges of implementing DNA metabarcoding for high-throughput insect surveillance","type":"article-journal","volume":"8"},"uris":["http://www.mendeley.com/documents/?uuid=786d14e8-a80c-408e-8a55-7ac03204e856"]}],"mendeley":{"formattedCitation":"(Piper et al., 2019)","plainTextFormattedCitation":"(Piper et al., 2019)","previouslyFormattedCitation":"(Piper et al., 2019)"},"properties":{"noteIndex":0},"schema":"https://github.com/citation-style-language/schema/raw/master/csl-citation.json"}</w:instrText>
      </w:r>
      <w:r>
        <w:fldChar w:fldCharType="separate"/>
      </w:r>
      <w:r w:rsidRPr="00D55F6F">
        <w:rPr>
          <w:noProof/>
        </w:rPr>
        <w:t>(Piper et al., 2019)</w:t>
      </w:r>
      <w:r>
        <w:fldChar w:fldCharType="end"/>
      </w:r>
      <w:r>
        <w:t xml:space="preserve">. </w:t>
      </w:r>
      <w:r w:rsidR="00D713EF">
        <w:t>While t</w:t>
      </w:r>
      <w:r w:rsidR="00D713EF" w:rsidRPr="00C54AFA">
        <w:t xml:space="preserve">he 658-bp </w:t>
      </w:r>
      <w:r w:rsidR="00D713EF">
        <w:t xml:space="preserve">‘folmer’ </w:t>
      </w:r>
      <w:r w:rsidR="00D713EF" w:rsidRPr="00C54AFA">
        <w:t xml:space="preserve">region of </w:t>
      </w:r>
      <w:r w:rsidR="00D713EF" w:rsidRPr="00E33E6A">
        <w:rPr>
          <w:rFonts w:cs="Times New Roman"/>
        </w:rPr>
        <w:t xml:space="preserve">COI </w:t>
      </w:r>
      <w:r w:rsidR="00D713EF" w:rsidRPr="00E33E6A">
        <w:rPr>
          <w:rFonts w:cs="Times New Roman"/>
        </w:rPr>
        <w:fldChar w:fldCharType="begin" w:fldLock="1"/>
      </w:r>
      <w:r w:rsidR="00D713EF" w:rsidRPr="00E33E6A">
        <w:rPr>
          <w:rFonts w:cs="Times New Roman"/>
        </w:rPr>
        <w:instrText>ADDIN CSL_CITATION {"citationItems":[{"id":"ITEM-1","itemData":{"DOI":"10.1371/journal.pone.0013102","ISBN":"1053-6426","ISSN":"1053-6426","PMID":"7881515","abstract":"We describe \"universal\" DNA primers for polymerase chain reaction (PCR) amplification of a 710-bp fragment of the mitochondrial cytochrome c oxidase subunit I gene (COI) from 11 invertebrate phyla: Echinodermata, Mollusca, Annelida, Pogonophora, Arthropoda, Nemertinea, Echiura, Sipuncula, Platyhelminthes, Tardigrada, and Coelenterata, as well as the putative phylum Vestimentifera. Preliminary comparisons revealed that these COI primers generate informative sequences for phylogenetic analyses at the species and higher taxonomic levels.","author":[{"dropping-particle":"","family":"Folmer","given":"O.","non-dropping-particle":"","parse-names":false,"suffix":""},{"dropping-particle":"","family":"Black","given":"M.","non-dropping-particle":"","parse-names":false,"suffix":""},{"dropping-particle":"","family":"Hoeh","given":"W.","non-dropping-particle":"","parse-names":false,"suffix":""},{"dropping-particle":"","family":"Lutz","given":"R.","non-dropping-particle":"","parse-names":false,"suffix":""},{"dropping-particle":"","family":"Vrijenhoek","given":"R.","non-dropping-particle":"","parse-names":false,"suffix":""}],"container-title":"Molecular Marine Biology and Biotechnology","id":"ITEM-1","issue":"5","issued":{"date-parts":[["1994"]]},"page":"294-299","title":"DNA primers for amplification of mitochondrial cytochrome c oxidase subunit I from diverse metazoan invertebrates","type":"article-journal","volume":"3"},"uris":["http://www.mendeley.com/documents/?uuid=ee9e97e4-f9b9-4cec-be28-e58486d521c8"]}],"mendeley":{"formattedCitation":"(Folmer, Black, Hoeh, Lutz, &amp; Vrijenhoek, 1994)","plainTextFormattedCitation":"(Folmer, Black, Hoeh, Lutz, &amp; Vrijenhoek, 1994)","previouslyFormattedCitation":"(Folmer, Black, Hoeh, Lutz, &amp; Vrijenhoek, 1994)"},"properties":{"noteIndex":0},"schema":"https://github.com/citation-style-language/schema/raw/master/csl-citation.json"}</w:instrText>
      </w:r>
      <w:r w:rsidR="00D713EF" w:rsidRPr="00E33E6A">
        <w:rPr>
          <w:rFonts w:cs="Times New Roman"/>
        </w:rPr>
        <w:fldChar w:fldCharType="separate"/>
      </w:r>
      <w:r w:rsidR="00D713EF" w:rsidRPr="00E33E6A">
        <w:rPr>
          <w:rFonts w:cs="Times New Roman"/>
          <w:noProof/>
        </w:rPr>
        <w:t>(Folmer, Black, Hoeh, Lutz, &amp; Vrijenhoek, 1994)</w:t>
      </w:r>
      <w:r w:rsidR="00D713EF" w:rsidRPr="00E33E6A">
        <w:rPr>
          <w:rFonts w:cs="Times New Roman"/>
        </w:rPr>
        <w:fldChar w:fldCharType="end"/>
      </w:r>
      <w:r w:rsidR="00D713EF">
        <w:rPr>
          <w:rFonts w:cs="Times New Roman"/>
        </w:rPr>
        <w:t xml:space="preserve"> </w:t>
      </w:r>
      <w:r w:rsidR="00D713EF">
        <w:t xml:space="preserve">has been widely employed for single species diagnostics of insect pests via conventional DNA barcoding </w:t>
      </w:r>
      <w:r w:rsidR="00D713EF" w:rsidRPr="00E33E6A">
        <w:rPr>
          <w:rFonts w:cs="Times New Roman"/>
        </w:rPr>
        <w:fldChar w:fldCharType="begin" w:fldLock="1"/>
      </w:r>
      <w:r w:rsidR="00D713EF" w:rsidRPr="00E33E6A">
        <w:rPr>
          <w:rFonts w:cs="Times New Roman"/>
        </w:rPr>
        <w:instrText>ADDIN CSL_CITATION {"citationItems":[{"id":"ITEM-1","itemData":{"DOI":"10.1139/gen-2016-0024","ISBN":"2013112033","ISSN":"08312796 (ISSN)","abstract":"© 2016 Published by NRC Research Press.Many of the arthropod species that are important pests of agriculture and forestry are impossible to discriminate morphologically throughout all of their life stages. Some cannot be differentiated at any life stage. Over the past decade, DNA barcoding has gained increasing adoption as a tool to both identify known species and to reveal cryptic taxa. Although there has not been a focused effort to develop a barcode library for them, reference sequences are now available for 77% of the 409 species of arthropods documented on major pest databases. Aside from developing the reference library needed to guide specimen identifications, past barcode studies have revealed that a significant fraction of arthropod pests are a complex of allied taxa. Because of their importance as pests and disease vectors impacting global agriculture and forestry, DNA barcode results on these arthropods have significant implications for quarantine detection, regulation, and management. The current review discusses these implications in light of the presence of cryptic species in plant pests exposed by DNA barcoding.","author":[{"dropping-particle":"","family":"Ashfaq","given":"Muhammad","non-dropping-particle":"","parse-names":false,"suffix":""},{"dropping-particle":"","family":"Hebert","given":"P.D.N. Paul D.N.","non-dropping-particle":"","parse-names":false,"suffix":""},{"dropping-particle":"","family":"Naaum","given":"Amanda","non-dropping-particle":"","parse-names":false,"suffix":""}],"container-title":"Genome","id":"ITEM-1","issue":"11","issued":{"date-parts":[["2016"]]},"page":"933-945","title":"DNA barcodes for bio-surveillance: Regulated and economically important arthropod plant pests","type":"article-journal","volume":"59"},"uris":["http://www.mendeley.com/documents/?uuid=920a7c04-1f88-4d3b-8ab8-d16261ecc8d1"]}],"mendeley":{"formattedCitation":"(Ashfaq, Hebert, &amp; Naaum, 2016)","plainTextFormattedCitation":"(Ashfaq, Hebert, &amp; Naaum, 2016)","previouslyFormattedCitation":"(Ashfaq, Hebert, &amp; Naaum, 2016)"},"properties":{"noteIndex":0},"schema":"https://github.com/citation-style-language/schema/raw/master/csl-citation.json"}</w:instrText>
      </w:r>
      <w:r w:rsidR="00D713EF" w:rsidRPr="00E33E6A">
        <w:rPr>
          <w:rFonts w:cs="Times New Roman"/>
        </w:rPr>
        <w:fldChar w:fldCharType="separate"/>
      </w:r>
      <w:r w:rsidR="00D713EF" w:rsidRPr="00E33E6A">
        <w:rPr>
          <w:rFonts w:cs="Times New Roman"/>
          <w:noProof/>
        </w:rPr>
        <w:t>(Ashfaq, Hebert, &amp; Naaum, 2016)</w:t>
      </w:r>
      <w:r w:rsidR="00D713EF" w:rsidRPr="00E33E6A">
        <w:rPr>
          <w:rFonts w:cs="Times New Roman"/>
        </w:rPr>
        <w:fldChar w:fldCharType="end"/>
      </w:r>
      <w:r w:rsidR="00D713EF">
        <w:rPr>
          <w:rFonts w:cs="Times New Roman"/>
        </w:rPr>
        <w:t>,</w:t>
      </w:r>
      <w:r w:rsidR="00D713EF">
        <w:t xml:space="preserve"> modern H</w:t>
      </w:r>
      <w:r w:rsidR="00D713EF" w:rsidRPr="00C54AFA">
        <w:t xml:space="preserve">TS platforms impose strict limitations </w:t>
      </w:r>
      <w:r w:rsidR="00D713EF">
        <w:t>on</w:t>
      </w:r>
      <w:r w:rsidR="00D713EF" w:rsidRPr="00C54AFA">
        <w:t xml:space="preserve"> molecule length that can be sequenced</w:t>
      </w:r>
      <w:r w:rsidR="00523986">
        <w:t xml:space="preserve"> and t</w:t>
      </w:r>
      <w:r w:rsidR="00D713EF">
        <w:t xml:space="preserve">herefore smaller stretches of the conventional barcode region </w:t>
      </w:r>
      <w:r w:rsidR="00D713EF" w:rsidRPr="00E33E6A">
        <w:rPr>
          <w:rFonts w:cs="Times New Roman"/>
        </w:rPr>
        <w:t xml:space="preserve">or ‘mini-barcodes’ must </w:t>
      </w:r>
      <w:r w:rsidR="00D713EF">
        <w:rPr>
          <w:rFonts w:cs="Times New Roman"/>
        </w:rPr>
        <w:t xml:space="preserve">instead </w:t>
      </w:r>
      <w:r w:rsidR="00D713EF" w:rsidRPr="00E33E6A">
        <w:rPr>
          <w:rFonts w:cs="Times New Roman"/>
        </w:rPr>
        <w:t xml:space="preserve">be used </w:t>
      </w:r>
      <w:r w:rsidR="00D713EF" w:rsidRPr="00E33E6A">
        <w:rPr>
          <w:rFonts w:cs="Times New Roman"/>
        </w:rPr>
        <w:fldChar w:fldCharType="begin" w:fldLock="1"/>
      </w:r>
      <w:r w:rsidR="00D713EF" w:rsidRPr="00E33E6A">
        <w:rPr>
          <w:rFonts w:cs="Times New Roman"/>
        </w:rPr>
        <w:instrText>ADDIN CSL_CITATION {"citationItems":[{"id":"ITEM-1","itemData":{"DOI":"10.1017/S0007485315000681","ISBN":"1475-2670","ISSN":"14752670","PMID":"26344799","abstract":"&lt;p&gt;Metabarcoding, the coupling of DNA-based species identification and high-throughput sequencing, offers enormous promise for arthropod biodiversity studies but factors such as cost, speed and ease-of-use of bioinformatic pipelines, crucial for making the leapt from demonstration studies to a real-world application, have not yet been adequately addressed. Here, four published and one newly designed primer sets were tested across a diverse set of 80 arthropod species, representing 11 orders, to establish optimal protocols for Illumina-based metabarcoding of tropical Malaise trap samples. Two primer sets which showed the highest amplification success with individual specimen polymerase chain reaction (PCR, 98%) were used for bulk PCR and Illumina MiSeq sequencing. The sequencing outputs were subjected to both manual and simple metagenomics quality control and filtering pipelines. We obtained acceptable detection rates after bulk PCR and high-throughput sequencing (80–90% of input species) but analyses were complicated by putative heteroplasmic sequences and contamination. The manual pipeline produced similar or better outputs to the simple metagenomics pipeline (1.4 compared with 0.5 expected:unexpected Operational Taxonomic Units). Our study suggests that metabarcoding is slowly becoming as cheap, fast and easy as conventional DNA barcoding, and that Malaise trap metabarcoding may soon fulfill its potential, providing a thermometer for biodiversity.&lt;/p&gt;","author":[{"dropping-particle":"","family":"Brandon-Mong","given":"G.-J. J.","non-dropping-particle":"","parse-names":false,"suffix":""},{"dropping-particle":"","family":"Gan","given":"H.-M. M.","non-dropping-particle":"","parse-names":false,"suffix":""},{"dropping-particle":"","family":"Sing","given":"K.-W. W.","non-dropping-particle":"","parse-names":false,"suffix":""},{"dropping-particle":"","family":"Lee","given":"P.-S. S.","non-dropping-particle":"","parse-names":false,"suffix":""},{"dropping-particle":"","family":"Lim","given":"P.-E. E.","non-dropping-particle":"","parse-names":false,"suffix":""},{"dropping-particle":"","family":"Wilson","given":"J.-J. J.","non-dropping-particle":"","parse-names":false,"suffix":""}],"container-title":"Bulletin of Entomological Research","id":"ITEM-1","issue":"6","issued":{"date-parts":[["2015"]]},"page":"717-727","title":"DNA metabarcoding of insects and allies: An evaluation of primers and pipelines","type":"article-journal","volume":"105"},"uris":["http://www.mendeley.com/documents/?uuid=469fe6c1-da24-40ed-b168-294291b6d1a4"]}],"mendeley":{"formattedCitation":"(Brandon-Mong et al., 2015)","plainTextFormattedCitation":"(Brandon-Mong et al., 2015)","previouslyFormattedCitation":"(Brandon-Mong et al., 2015)"},"properties":{"noteIndex":0},"schema":"https://github.com/citation-style-language/schema/raw/master/csl-citation.json"}</w:instrText>
      </w:r>
      <w:r w:rsidR="00D713EF" w:rsidRPr="00E33E6A">
        <w:rPr>
          <w:rFonts w:cs="Times New Roman"/>
        </w:rPr>
        <w:fldChar w:fldCharType="separate"/>
      </w:r>
      <w:r w:rsidR="00D713EF" w:rsidRPr="00E33E6A">
        <w:rPr>
          <w:rFonts w:cs="Times New Roman"/>
          <w:noProof/>
        </w:rPr>
        <w:t>(Brandon-Mong et al., 2015)</w:t>
      </w:r>
      <w:r w:rsidR="00D713EF" w:rsidRPr="00E33E6A">
        <w:rPr>
          <w:rFonts w:cs="Times New Roman"/>
        </w:rPr>
        <w:fldChar w:fldCharType="end"/>
      </w:r>
      <w:r w:rsidR="00D713EF" w:rsidRPr="00E33E6A">
        <w:rPr>
          <w:rFonts w:cs="Times New Roman"/>
        </w:rPr>
        <w:t>.</w:t>
      </w:r>
      <w:r w:rsidR="00261908">
        <w:rPr>
          <w:rFonts w:cs="Times New Roman"/>
        </w:rPr>
        <w:t xml:space="preserve"> </w:t>
      </w:r>
      <w:r w:rsidR="00261908">
        <w:t xml:space="preserve">Furthermore, unlike single specimen diagnostics, metabarcoding PCR </w:t>
      </w:r>
      <w:r w:rsidR="00261908">
        <w:lastRenderedPageBreak/>
        <w:t xml:space="preserve">bias can cause deviation from expected proportions, when bias is too high it can swamp out low abundance taxa causing false negatives. As </w:t>
      </w:r>
      <w:r w:rsidR="00261908" w:rsidRPr="00C54AFA">
        <w:t>COI is a protein-coding gene, the third position of codons can be variable, leaving no strictly conserved nucleotide sites for design of universal PCR primers</w:t>
      </w:r>
      <w:r w:rsidR="00261908">
        <w:t>, and therefore care should be taken to ensure they match the target groups appropriately. E</w:t>
      </w:r>
      <w:r w:rsidR="00261908" w:rsidRPr="00E33E6A">
        <w:t>nsuring the accuracy of detections is paramount as both false positive or negative detections of pest species can lead to severe environmental and economic consequences</w:t>
      </w:r>
      <w:r w:rsidR="00261908">
        <w:t xml:space="preserve">, however </w:t>
      </w:r>
      <w:r w:rsidR="00071490">
        <w:t xml:space="preserve">despite several studies applying metabarcoding to insect pests </w:t>
      </w:r>
      <w:r w:rsidR="00071490">
        <w:fldChar w:fldCharType="begin" w:fldLock="1"/>
      </w:r>
      <w:r w:rsidR="00071490">
        <w:instrText>ADDIN CSL_CITATION {"citationItems":[{"id":"ITEM-1","itemData":{"DOI":"10.1111/1755-0998.12682","ISSN":"1755-0998","PMID":"28417591","abstract":"Effective vector and arbovirus surveillance requires timely and accurate screening techniques that can be easily upscaled. Next-generation sequencing {(NGS)} is a high-throughput technology that has the potential to modernize vector surveillance. When combined with {DNA} barcoding, it is termed ‘metabarcoding.’ The aim of our study was to establish a metabarcoding protocol to characterize pools of mosquitoes and screen them for virus. Pools contained 100 morphologically identified individuals, including one Ross River virus {(RRV)} infected mosquito, with three species present at different proportions: 1, 5, 94%. Nucleic acid extracted from both crude homogenate and supernatant was used to amplify a 269-bp section of the mitochondrial cytochrome c oxidase subunit I {(COI)} locus. Additionally, a 67-bp region of the {RRV} E2 gene was amplified from synthesized {cDNA} to screen for {RRV.} Amplicon sequencing was performed using an Illumina {MiSeq,} and bioinformatic analysis was performed using a {DNA} barcode database of Victorian mosquitoes. Metabarcoding successfully detected all mosquito species and {RRV} in every positive sample tested. The limits of species detection were also examined by screening a pool of 1000 individuals, successfully identifying the species and {RRV} from a single mosquito. The primers used for amplification, number of {PCR} cycles and total number of individuals present all have effects on the quantification of species in mixed bulk samples. Based on the results, a number of recommendations for future metabarcoding studies are presented. Overall, metabarcoding shows great promise for providing a new alternative approach to screening large insect surveillance trap catches.","author":[{"dropping-particle":"","family":"Batovska","given":"J","non-dropping-particle":"","parse-names":false,"suffix":""},{"dropping-particle":"","family":"Lynch","given":"S E","non-dropping-particle":"","parse-names":false,"suffix":""},{"dropping-particle":"","family":"Cogan","given":"N O I","non-dropping-particle":"","parse-names":false,"suffix":""},{"dropping-particle":"","family":"Brown","given":"K","non-dropping-particle":"","parse-names":false,"suffix":""},{"dropping-particle":"","family":"Darbro","given":"J M","non-dropping-particle":"","parse-names":false,"suffix":""},{"dropping-particle":"","family":"Kho","given":"E A","non-dropping-particle":"","parse-names":false,"suffix":""},{"dropping-particle":"","family":"Blacket","given":"M J","non-dropping-particle":"","parse-names":false,"suffix":""}],"container-title":"Mol Ecol Resour","id":"ITEM-1","issue":"1","issued":{"date-parts":[["2018"]]},"page":"32-40","title":"Effective mosquito and arbovirus surveillance using metabarcoding","type":"article-journal","volume":"18"},"uris":["http://www.mendeley.com/documents/?uuid=89e4b7b8-219b-4181-aa6e-ea751aa71598"]},{"id":"ITEM-2","itemData":{"DOI":"10.3897/rio.5.e48536","abstract":"In response to the threat of introductions of non-native forest insects, the Early Detection and Rapid Response (EDRR) program in Alaska monitors for arrivals of non-native insects, an effort that is limited by the time required to process samples using morphological methods. We compared conventional methods of processing EDRR traps with metabarcoding methods for processing the same samples.We deployed Lindgren funnel traps at three points of entry in Alaska using standard EDRR methods and trap samples were later processed using routine sorting and identification based on morphology. Samples were then processed using High Throughput Sequencing (HTS) metabarcoding methods. In three samples bycatch was included and in three samples non-native species were added. Morophological and HTS methods yielded generally similar results for scolytine and cerambycid beetle assemblages, but HTS provided more species-resolution identifications (46 species) than morphological methods (4 species plus the 3 non-native species known a priori ). None of the non-native species were detected by HTS. Including bycatch did not appear to hinder identifications of scolytine and cerambycid beetles by HTS. From among the bycatch, two Palearctic species adventive to North America, Placusa incompleta Sjöberg, 1934 and Hydrophoria lancifer (Harris, 1780), are newly reported from Alaska. We do not recommend replacing our current morphological monitoring methods with HTS methods because we believe that we would be more likely to detect known non-native pest species using morphology. However, we would use HTS to increase our sample size without greatly increasing time required to process samples. We would also recommend HTS methods for surveillance monitoring where the set of target taxa is not limited to known pest species.","author":[{"dropping-particle":"","family":"Bowser","given":"Matthew","non-dropping-particle":"","parse-names":false,"suffix":""},{"dropping-particle":"","family":"Burr","given":"Stephen","non-dropping-particle":"","parse-names":false,"suffix":""},{"dropping-particle":"","family":"Davis","given":"Isaac","non-dropping-particle":"","parse-names":false,"suffix":""},{"dropping-particle":"","family":"Dubois","given":"Garret","non-dropping-particle":"","parse-names":false,"suffix":""},{"dropping-particle":"","family":"Graham","given":"Elizabeth","non-dropping-particle":"","parse-names":false,"suffix":""},{"dropping-particle":"","family":"Moan","given":"Jason","non-dropping-particle":"","parse-names":false,"suffix":""},{"dropping-particle":"","family":"Swenson","given":"Steven","non-dropping-particle":"","parse-names":false,"suffix":""}],"container-title":"Research Ideas and Outcomes","id":"ITEM-2","issued":{"date-parts":[["2019"]]},"title":"A test of metabarcoding for Early Detection and Rapid Response monitoring for non-native forest pest beetles (Coleoptera)","type":"article-journal","volume":"5"},"uris":["http://www.mendeley.com/documents/?uuid=081cd1b0-b455-4b35-b597-9dd1b106bf4d"]}],"mendeley":{"formattedCitation":"(J Batovska et al., 2018; Bowser et al., 2019)","plainTextFormattedCitation":"(J Batovska et al., 2018; Bowser et al., 2019)","previouslyFormattedCitation":"(J Batovska et al., 2018; Bowser et al., 2019)"},"properties":{"noteIndex":0},"schema":"https://github.com/citation-style-language/schema/raw/master/csl-citation.json"}</w:instrText>
      </w:r>
      <w:r w:rsidR="00071490">
        <w:fldChar w:fldCharType="separate"/>
      </w:r>
      <w:r w:rsidR="00071490" w:rsidRPr="00E51FE6">
        <w:rPr>
          <w:noProof/>
        </w:rPr>
        <w:t>(J Batovska et al., 2018; Bowser et al., 2019)</w:t>
      </w:r>
      <w:r w:rsidR="00071490">
        <w:fldChar w:fldCharType="end"/>
      </w:r>
      <w:r w:rsidR="00C2478A">
        <w:t>(</w:t>
      </w:r>
      <w:r w:rsidR="00C2478A" w:rsidRPr="00C2478A">
        <w:rPr>
          <w:highlight w:val="yellow"/>
        </w:rPr>
        <w:t xml:space="preserve"> </w:t>
      </w:r>
      <w:r w:rsidR="00C2478A" w:rsidRPr="00071490">
        <w:rPr>
          <w:highlight w:val="yellow"/>
        </w:rPr>
        <w:t>Batovska et al 2020</w:t>
      </w:r>
      <w:r w:rsidR="00C2478A" w:rsidRPr="00AE7310">
        <w:t>)</w:t>
      </w:r>
      <w:r w:rsidR="00071490">
        <w:t xml:space="preserve">, the </w:t>
      </w:r>
      <w:r w:rsidR="00261908">
        <w:t>diagnostic ability</w:t>
      </w:r>
      <w:r w:rsidR="00071490">
        <w:t xml:space="preserve"> of these smaller barcode regions </w:t>
      </w:r>
      <w:r w:rsidR="00261908">
        <w:t>for</w:t>
      </w:r>
      <w:r w:rsidR="00071490">
        <w:t xml:space="preserve"> a broad diversity of insect pests has not yet been systematically evaluated.</w:t>
      </w:r>
      <w:r w:rsidR="00261908">
        <w:t xml:space="preserve">  </w:t>
      </w:r>
    </w:p>
    <w:p w14:paraId="163FB753" w14:textId="76AC8A17" w:rsidR="00A91AD2" w:rsidRDefault="00261908" w:rsidP="00AA27C0">
      <w:pPr>
        <w:jc w:val="both"/>
      </w:pPr>
      <w:r>
        <w:t xml:space="preserve"> </w:t>
      </w:r>
      <w:r w:rsidR="00A91AD2">
        <w:t xml:space="preserve">Here we </w:t>
      </w:r>
      <w:r w:rsidR="00F13B35">
        <w:t xml:space="preserve">provide a framework for </w:t>
      </w:r>
      <w:r w:rsidR="00A91AD2">
        <w:t xml:space="preserve">in-silico evaluation of </w:t>
      </w:r>
      <w:r w:rsidR="00F13B35">
        <w:t>non-</w:t>
      </w:r>
      <w:r w:rsidR="00400715">
        <w:t>targeted</w:t>
      </w:r>
      <w:r w:rsidR="00F13B35">
        <w:t xml:space="preserve"> metabarcoding assays </w:t>
      </w:r>
      <w:r w:rsidR="00400715">
        <w:t>for regulated organisms</w:t>
      </w:r>
      <w:r w:rsidR="00AE7310">
        <w:t xml:space="preserve">, using a diverse </w:t>
      </w:r>
      <w:r w:rsidR="00D41FA9">
        <w:t xml:space="preserve">global </w:t>
      </w:r>
      <w:r w:rsidR="00AE7310">
        <w:t>list</w:t>
      </w:r>
      <w:r w:rsidR="00D41FA9">
        <w:t xml:space="preserve"> of</w:t>
      </w:r>
      <w:r w:rsidR="00AE7310">
        <w:t xml:space="preserve"> invasive and pest insects as our case study. </w:t>
      </w:r>
      <w:r w:rsidR="00D41FA9">
        <w:t xml:space="preserve">However, due to commonly occurring issues with public sequence reference databases, such as non-homologous loci, mislabelled taxonomy, pseudogenes, and taxonomic synonyms </w:t>
      </w:r>
      <w:r w:rsidR="00D41FA9">
        <w:fldChar w:fldCharType="begin" w:fldLock="1"/>
      </w:r>
      <w:r w:rsidR="00D41FA9">
        <w:instrText>ADDIN CSL_CITATION {"citationItems":[{"id":"ITEM-1","itemData":{"DOI":"10.1093/gigascience/giz092","ISSN":"2047-217X","abstract":"Trap-based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J","non-dropping-particle":"","parse-names":false,"suffix":""}],"container-title":"GigaScience","id":"ITEM-1","issue":"8","issued":{"date-parts":[["2019"]]},"page":"1-22","publisher":"Oxford University Press","title":"Prospects and challenges of implementing DNA metabarcoding for high-throughput insect surveillance","type":"article-journal","volume":"8"},"uris":["http://www.mendeley.com/documents/?uuid=786d14e8-a80c-408e-8a55-7ac03204e856"]}],"mendeley":{"formattedCitation":"(Piper et al., 2019)","plainTextFormattedCitation":"(Piper et al., 2019)","previouslyFormattedCitation":"(Piper et al., 2019)"},"properties":{"noteIndex":0},"schema":"https://github.com/citation-style-language/schema/raw/master/csl-citation.json"}</w:instrText>
      </w:r>
      <w:r w:rsidR="00D41FA9">
        <w:fldChar w:fldCharType="separate"/>
      </w:r>
      <w:r w:rsidR="00D41FA9" w:rsidRPr="00D55F6F">
        <w:rPr>
          <w:noProof/>
        </w:rPr>
        <w:t>(Piper et al., 2019)</w:t>
      </w:r>
      <w:r w:rsidR="00D41FA9">
        <w:fldChar w:fldCharType="end"/>
      </w:r>
      <w:r w:rsidR="00D41FA9">
        <w:t xml:space="preserve">, it is essential that datasets be reliably curated before use in validation or metabarcoding analysis. </w:t>
      </w:r>
      <w:r w:rsidR="007E033C">
        <w:t>Therefore</w:t>
      </w:r>
      <w:r w:rsidR="00D41FA9">
        <w:t xml:space="preserve"> f</w:t>
      </w:r>
      <w:r w:rsidR="00AA27C0">
        <w:t>irstly,</w:t>
      </w:r>
      <w:r w:rsidR="00400715">
        <w:t xml:space="preserve"> we </w:t>
      </w:r>
      <w:r w:rsidR="00FD7783">
        <w:t xml:space="preserve">curate a large collection of reference sequences from public databases. Following curation. We </w:t>
      </w:r>
      <w:r w:rsidR="00400715">
        <w:t xml:space="preserve">locate </w:t>
      </w:r>
      <w:r w:rsidR="00A91AD2">
        <w:t>the optimal</w:t>
      </w:r>
      <w:r w:rsidR="00400715">
        <w:t xml:space="preserve"> diagnostic window within the target loci for</w:t>
      </w:r>
      <w:r w:rsidR="00A91AD2">
        <w:t xml:space="preserve"> placement of mini </w:t>
      </w:r>
      <w:r w:rsidR="00FD7783">
        <w:t xml:space="preserve">primers and evaluate </w:t>
      </w:r>
      <w:r w:rsidR="00E65266">
        <w:t xml:space="preserve">the ability </w:t>
      </w:r>
      <w:r w:rsidR="00FD7783">
        <w:t>of published and novel primers overlapping these regions</w:t>
      </w:r>
      <w:r w:rsidR="00E65266">
        <w:t xml:space="preserve"> to differentiate</w:t>
      </w:r>
      <w:r w:rsidR="00400715">
        <w:t xml:space="preserve"> a list of pe</w:t>
      </w:r>
      <w:r w:rsidR="00E65266">
        <w:t>st taxa from others in their group (sensitivity and specificity)</w:t>
      </w:r>
      <w:r w:rsidR="00400715">
        <w:t>. We then look at predicted mismatch and bias</w:t>
      </w:r>
      <w:r w:rsidR="00FD7783">
        <w:t xml:space="preserve"> for different insect pest groups</w:t>
      </w:r>
      <w:r w:rsidR="00E65266">
        <w:t xml:space="preserve">. </w:t>
      </w:r>
      <w:r w:rsidR="00400715">
        <w:t xml:space="preserve">Finally we provide recommendations on primers to use for diagnostics of pest insect taxa, and provide </w:t>
      </w:r>
      <w:r w:rsidR="00E65266">
        <w:t xml:space="preserve">a </w:t>
      </w:r>
      <w:r w:rsidR="00400715">
        <w:t xml:space="preserve">comprehensive </w:t>
      </w:r>
      <w:r w:rsidR="00E65266">
        <w:t xml:space="preserve">list of </w:t>
      </w:r>
      <w:r w:rsidR="00400715">
        <w:t xml:space="preserve">pest </w:t>
      </w:r>
      <w:r w:rsidR="00E65266">
        <w:t xml:space="preserve">taxa </w:t>
      </w:r>
      <w:r w:rsidR="00400715">
        <w:t xml:space="preserve">for which a metabarcoding assay using these </w:t>
      </w:r>
      <w:r w:rsidR="00FD7783">
        <w:t>primers</w:t>
      </w:r>
      <w:r w:rsidR="00400715">
        <w:t xml:space="preserve"> are likely to work and not</w:t>
      </w:r>
      <w:r w:rsidR="00FD7783">
        <w:t>, as well as a curated insect</w:t>
      </w:r>
      <w:r w:rsidR="00A91A06">
        <w:t xml:space="preserve"> reference database for future studies. </w:t>
      </w:r>
      <w:r w:rsidR="00400715">
        <w:t>We believe t</w:t>
      </w:r>
      <w:r w:rsidR="008175D5">
        <w:t>hat the most rapid way to get this technology into the hands of diagnostics labs is to propose a protocol that is as universal as possible, then the user validates the assay on their target pest</w:t>
      </w:r>
      <w:r w:rsidR="00FD7783">
        <w:t>.</w:t>
      </w:r>
    </w:p>
    <w:p w14:paraId="16F42C30" w14:textId="0F2765F8" w:rsidR="003F55FB" w:rsidRPr="00884219" w:rsidRDefault="003F55FB" w:rsidP="00AA27C0">
      <w:pPr>
        <w:pStyle w:val="Heading1"/>
      </w:pPr>
      <w:r w:rsidRPr="00E33E6A">
        <w:lastRenderedPageBreak/>
        <w:t>Methods</w:t>
      </w:r>
    </w:p>
    <w:p w14:paraId="2C11FFEA" w14:textId="77777777" w:rsidR="00AD1401" w:rsidRPr="00E33E6A" w:rsidRDefault="00AD1401" w:rsidP="00AA27C0">
      <w:pPr>
        <w:rPr>
          <w:i/>
        </w:rPr>
      </w:pPr>
      <w:r w:rsidRPr="00E33E6A">
        <w:rPr>
          <w:i/>
        </w:rPr>
        <w:t xml:space="preserve">Assembly of </w:t>
      </w:r>
      <w:r>
        <w:rPr>
          <w:i/>
        </w:rPr>
        <w:t>global pest list</w:t>
      </w:r>
    </w:p>
    <w:p w14:paraId="49937532" w14:textId="18BEF20B" w:rsidR="00AD1401" w:rsidRDefault="00AD1401" w:rsidP="00AA27C0">
      <w:bookmarkStart w:id="4" w:name="_Hlk23517483"/>
      <w:r w:rsidRPr="00E33E6A">
        <w:t xml:space="preserve">To assemble a global list of insect pests, all records from </w:t>
      </w:r>
      <w:r>
        <w:t xml:space="preserve">a range of global invasive species databases (Supplementary </w:t>
      </w:r>
      <w:r w:rsidR="0038170E">
        <w:t>note 1</w:t>
      </w:r>
      <w:r>
        <w:t>)</w:t>
      </w:r>
      <w:r w:rsidRPr="00E33E6A">
        <w:t xml:space="preserve"> </w:t>
      </w:r>
      <w:bookmarkEnd w:id="4"/>
      <w:r>
        <w:t>were retrieved and</w:t>
      </w:r>
      <w:r w:rsidRPr="00E33E6A">
        <w:t xml:space="preserve"> filtered to retain only those taxa with genus species binomials and remove </w:t>
      </w:r>
      <w:r w:rsidR="00513848" w:rsidRPr="00E33E6A">
        <w:t>duplica</w:t>
      </w:r>
      <w:r w:rsidR="00513848">
        <w:t>t</w:t>
      </w:r>
      <w:r w:rsidR="00513848" w:rsidRPr="00E33E6A">
        <w:t>e</w:t>
      </w:r>
      <w:r w:rsidRPr="00E33E6A">
        <w:t xml:space="preserve"> entries.</w:t>
      </w:r>
      <w:r w:rsidR="002570AF">
        <w:t xml:space="preserve"> Species names were mapped to the Open Tree of life</w:t>
      </w:r>
      <w:r w:rsidR="002570AF" w:rsidRPr="00E33E6A">
        <w:t xml:space="preserve"> </w:t>
      </w:r>
      <w:r w:rsidR="002570AF">
        <w:t xml:space="preserve">Taxonomy (OTT) </w:t>
      </w:r>
      <w:r w:rsidR="002570AF">
        <w:fldChar w:fldCharType="begin" w:fldLock="1"/>
      </w:r>
      <w:r w:rsidR="002570AF">
        <w:instrText>ADDIN CSL_CITATION {"citationItems":[{"id":"ITEM-1","itemData":{"DOI":"10.1073/pnas.1423041112","ISSN":"10916490","abstract":"Reconstructing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phylogeny.We present a draft tree containing 2.3 million tipsâ€\" 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genomics.","author":[{"dropping-particle":"","family":"Hinchliff","given":"Cody E.","non-dropping-particle":"","parse-names":false,"suffix":""},{"dropping-particle":"","family":"Smith","given":"Stephen A.","non-dropping-particle":"","parse-names":false,"suffix":""},{"dropping-particle":"","family":"Allman","given":"James F.","non-dropping-particle":"","parse-names":false,"suffix":""},{"dropping-particle":"","family":"Burleigh","given":"J. Gordon","non-dropping-particle":"","parse-names":false,"suffix":""},{"dropping-particle":"","family":"Chaudhary","given":"Ruchi","non-dropping-particle":"","parse-names":false,"suffix":""},{"dropping-particle":"","family":"Coghill","given":"Lyndon M.","non-dropping-particle":"","parse-names":false,"suffix":""},{"dropping-particle":"","family":"Crandall","given":"Keith A.","non-dropping-particle":"","parse-names":false,"suffix":""},{"dropping-particle":"","family":"Deng","given":"Jiabin","non-dropping-particle":"","parse-names":false,"suffix":""},{"dropping-particle":"","family":"Drew","given":"Bryan T.","non-dropping-particle":"","parse-names":false,"suffix":""},{"dropping-particle":"","family":"Gazis","given":"Romina","non-dropping-particle":"","parse-names":false,"suffix":""},{"dropping-particle":"","family":"Gude","given":"Karl","non-dropping-particle":"","parse-names":false,"suffix":""},{"dropping-particle":"","family":"Hibbett","given":"David S.","non-dropping-particle":"","parse-names":false,"suffix":""},{"dropping-particle":"","family":"Katz","given":"Laura A.","non-dropping-particle":"","parse-names":false,"suffix":""},{"dropping-particle":"","family":"Dail Laughinghouse","given":"H.","non-dropping-particle":"","parse-names":false,"suffix":""},{"dropping-particle":"","family":"McTavish","given":"Emily Jane","non-dropping-particle":"","parse-names":false,"suffix":""},{"dropping-particle":"","family":"Midford","given":"Peter E.","non-dropping-particle":"","parse-names":false,"suffix":""},{"dropping-particle":"","family":"Owen","given":"Christopher L.","non-dropping-particle":"","parse-names":false,"suffix":""},{"dropping-particle":"","family":"Ree","given":"Richard H.","non-dropping-particle":"","parse-names":false,"suffix":""},{"dropping-particle":"","family":"Rees","given":"Jonathan A.","non-dropping-particle":"","parse-names":false,"suffix":""},{"dropping-particle":"","family":"Soltisc","given":"Douglas E.","non-dropping-particle":"","parse-names":false,"suffix":""},{"dropping-particle":"","family":"Williams","given":"Tiffani","non-dropping-particle":"","parse-names":false,"suffix":""},{"dropping-particle":"","family":"Cranston","given":"Karen A.","non-dropping-particle":"","parse-names":false,"suffix":""}],"container-title":"Proceedings of the National Academy of Sciences of the United States of America","id":"ITEM-1","issue":"41","issued":{"date-parts":[["2015"]]},"page":"12764-12769","title":"Synthesis of phylogeny and taxonomy into a comprehensive tree of life","type":"article-journal","volume":"112"},"uris":["http://www.mendeley.com/documents/?uuid=a460792a-307b-4429-ab08-6e06af9c4f3c"]}],"mendeley":{"formattedCitation":"(Hinchliff et al., 2015)","plainTextFormattedCitation":"(Hinchliff et al., 2015)","previouslyFormattedCitation":"(Hinchliff et al., 2015)"},"properties":{"noteIndex":0},"schema":"https://github.com/citation-style-language/schema/raw/master/csl-citation.json"}</w:instrText>
      </w:r>
      <w:r w:rsidR="002570AF">
        <w:fldChar w:fldCharType="separate"/>
      </w:r>
      <w:r w:rsidR="002570AF" w:rsidRPr="00A30F24">
        <w:rPr>
          <w:noProof/>
        </w:rPr>
        <w:t>(Hinchliff et al., 2015)</w:t>
      </w:r>
      <w:r w:rsidR="002570AF">
        <w:fldChar w:fldCharType="end"/>
      </w:r>
      <w:r w:rsidR="00AC1572">
        <w:t xml:space="preserve"> and a</w:t>
      </w:r>
      <w:r w:rsidR="002570AF">
        <w:t>ll species that could not be mapped were removed</w:t>
      </w:r>
      <w:r w:rsidR="00AC1572">
        <w:t>. H</w:t>
      </w:r>
      <w:r w:rsidRPr="00E33E6A">
        <w:t xml:space="preserve">igher taxonomic </w:t>
      </w:r>
      <w:r w:rsidR="002570AF">
        <w:t>were</w:t>
      </w:r>
      <w:r w:rsidR="00AC1572">
        <w:t xml:space="preserve"> then</w:t>
      </w:r>
      <w:r w:rsidR="002570AF">
        <w:t xml:space="preserve"> retrieved</w:t>
      </w:r>
      <w:r w:rsidRPr="00E33E6A">
        <w:t xml:space="preserve"> </w:t>
      </w:r>
      <w:r w:rsidR="00AC1572">
        <w:t>by recursion through the taxonomic tree, a</w:t>
      </w:r>
      <w:r w:rsidRPr="00E33E6A">
        <w:t xml:space="preserve">nd any taxa from outside the class Insecta were removed.  </w:t>
      </w:r>
    </w:p>
    <w:p w14:paraId="3903DA0E" w14:textId="55356E12" w:rsidR="00AD1401" w:rsidRDefault="00AD1401" w:rsidP="00AA27C0">
      <w:pPr>
        <w:rPr>
          <w:i/>
          <w:iCs/>
        </w:rPr>
      </w:pPr>
      <w:r w:rsidRPr="008175D5">
        <w:rPr>
          <w:i/>
          <w:iCs/>
        </w:rPr>
        <w:t xml:space="preserve">Retrieval </w:t>
      </w:r>
      <w:r>
        <w:rPr>
          <w:i/>
          <w:iCs/>
        </w:rPr>
        <w:t>and curation of</w:t>
      </w:r>
      <w:r w:rsidRPr="008175D5">
        <w:rPr>
          <w:i/>
          <w:iCs/>
        </w:rPr>
        <w:t xml:space="preserve"> public reference data</w:t>
      </w:r>
    </w:p>
    <w:p w14:paraId="63D10B39" w14:textId="0215970C" w:rsidR="00AD1401" w:rsidRPr="00E33E6A" w:rsidRDefault="00AC1572" w:rsidP="00AA27C0">
      <w:r>
        <w:t>In order to evaluate the sensitivity and specificity of primers for the above pestlist as well as a wider range of insects, m</w:t>
      </w:r>
      <w:r w:rsidR="0058045D" w:rsidRPr="0058045D">
        <w:t xml:space="preserve">itochondrial cytochrome c oxidase subunit 1 (COI) </w:t>
      </w:r>
      <w:r w:rsidR="0058045D">
        <w:t>r</w:t>
      </w:r>
      <w:r w:rsidR="00AD1401" w:rsidRPr="00E33E6A">
        <w:t>ecords</w:t>
      </w:r>
      <w:r w:rsidR="00A30F24">
        <w:t xml:space="preserve"> and mitochondrial genomes </w:t>
      </w:r>
      <w:r w:rsidR="007D71E7">
        <w:t>with the taxonomic annotation ‘</w:t>
      </w:r>
      <w:r w:rsidR="00A30F24">
        <w:t>Insecta</w:t>
      </w:r>
      <w:r w:rsidR="007D71E7">
        <w:t>’</w:t>
      </w:r>
      <w:r w:rsidR="00AD1401" w:rsidRPr="00E33E6A">
        <w:t xml:space="preserve"> were retrieved from BOLD  and GenBank </w:t>
      </w:r>
      <w:r w:rsidR="00A30F24">
        <w:t xml:space="preserve">using the </w:t>
      </w:r>
      <w:r w:rsidR="00AD1401" w:rsidRPr="00E33E6A">
        <w:t xml:space="preserve">bold </w:t>
      </w:r>
      <w:r w:rsidR="00AD1401" w:rsidRPr="00E33E6A">
        <w:fldChar w:fldCharType="begin" w:fldLock="1"/>
      </w:r>
      <w:r w:rsidR="000C3B17">
        <w:instrText>ADDIN CSL_CITATION {"citationItems":[{"id":"ITEM-1","itemData":{"author":[{"dropping-particle":"","family":"Chamberlain","given":"Scott","non-dropping-particle":"","parse-names":false,"suffix":""}],"id":"ITEM-1","issued":{"date-parts":[["2017"]]},"note":"R package version 0.5.0","title":"bold: Interface to Bold Systems API","type":"article"},"uris":["http://www.mendeley.com/documents/?uuid=c1238cce-eb0d-45d2-8286-3e452c778fde","http://www.mendeley.com/documents/?uuid=539bbbc5-ec36-4c40-879c-cc282e75e49f"]}],"mendeley":{"formattedCitation":"(Chamberlain, 2017)","plainTextFormattedCitation":"(Chamberlain, 2017)","previouslyFormattedCitation":"(Chamberlain, 2017)"},"properties":{"noteIndex":0},"schema":"https://github.com/citation-style-language/schema/raw/master/csl-citation.json"}</w:instrText>
      </w:r>
      <w:r w:rsidR="00AD1401" w:rsidRPr="00E33E6A">
        <w:fldChar w:fldCharType="separate"/>
      </w:r>
      <w:r w:rsidR="000C3B17" w:rsidRPr="000C3B17">
        <w:rPr>
          <w:noProof/>
        </w:rPr>
        <w:t>(Chamberlain, 2017)</w:t>
      </w:r>
      <w:r w:rsidR="00AD1401" w:rsidRPr="00E33E6A">
        <w:fldChar w:fldCharType="end"/>
      </w:r>
      <w:r w:rsidR="00AD1401" w:rsidRPr="00E33E6A">
        <w:t xml:space="preserve"> and Rentrez </w:t>
      </w:r>
      <w:r w:rsidR="00AD1401" w:rsidRPr="00E33E6A">
        <w:fldChar w:fldCharType="begin" w:fldLock="1"/>
      </w:r>
      <w:r w:rsidR="00AD1401" w:rsidRPr="00E33E6A">
        <w:instrText>ADDIN CSL_CITATION {"citationItems":[{"id":"ITEM-1","itemData":{"DOI":"10.32614/rj-2017-058","ISSN":"2167-9843","abstract":"The USA National Center for Biotechnology Information (NCBI) is one of the world’s most important sources of biological information. NCBI databases like PubMed and GenBank contain mil lions of records describing bibliographic, genetic, genomic, and medical data. Here I present rentrez, a package which provides an R interface to 50 NCBI databases. The package is well-documented, contains an extensive suite of unit tests and has an active user base. The programmatic interface to the NCBI provided by rentrez allows researchers to query databases and download or import particular records into R sessions for subsequent analysis. The complete nature of the package, its extensive test-suite and the fact the package implements the NCBI’s usage policies all make rentrez a powerful aid to developers of new packages that perform more specific tasks.","author":[{"dropping-particle":"","family":"Winter, David","given":"J.","non-dropping-particle":"","parse-names":false,"suffix":""}],"container-title":"The R Journal","id":"ITEM-1","issue":"2","issued":{"date-parts":[["2019"]]},"page":"520","title":"rentrez: An R package for the NCBI eUtils API","type":"article-journal","volume":"9"},"uris":["http://www.mendeley.com/documents/?uuid=807ec2ce-9a44-4606-914c-c506c8e1a5f8"]}],"mendeley":{"formattedCitation":"(Winter, David, 2019)","plainTextFormattedCitation":"(Winter, David, 2019)","previouslyFormattedCitation":"(Winter, David, 2019)"},"properties":{"noteIndex":0},"schema":"https://github.com/citation-style-language/schema/raw/master/csl-citation.json"}</w:instrText>
      </w:r>
      <w:r w:rsidR="00AD1401" w:rsidRPr="00E33E6A">
        <w:fldChar w:fldCharType="separate"/>
      </w:r>
      <w:r w:rsidR="00AD1401" w:rsidRPr="00E33E6A">
        <w:rPr>
          <w:noProof/>
        </w:rPr>
        <w:t>(Winter, David, 2019)</w:t>
      </w:r>
      <w:r w:rsidR="00AD1401" w:rsidRPr="00E33E6A">
        <w:fldChar w:fldCharType="end"/>
      </w:r>
      <w:r w:rsidR="00AD1401" w:rsidRPr="00E33E6A">
        <w:t xml:space="preserve"> </w:t>
      </w:r>
      <w:r w:rsidR="00513848">
        <w:t xml:space="preserve">R </w:t>
      </w:r>
      <w:r w:rsidR="00AD1401" w:rsidRPr="00E33E6A">
        <w:t>packages. Following</w:t>
      </w:r>
      <w:r w:rsidR="00A30F24">
        <w:t>,</w:t>
      </w:r>
      <w:r w:rsidR="00AD1401" w:rsidRPr="00E33E6A">
        <w:t xml:space="preserve"> download all sequences with duplicated accession numbers were removed and </w:t>
      </w:r>
      <w:r w:rsidR="00A30F24">
        <w:t>species names were</w:t>
      </w:r>
      <w:r w:rsidR="002570AF">
        <w:t xml:space="preserve"> mapped to the OTT taxonomy</w:t>
      </w:r>
      <w:r>
        <w:t xml:space="preserve"> with</w:t>
      </w:r>
      <w:r w:rsidR="002570AF">
        <w:t xml:space="preserve"> all </w:t>
      </w:r>
      <w:r w:rsidR="001E59EA">
        <w:t>s</w:t>
      </w:r>
      <w:r w:rsidR="00A30F24">
        <w:t>ynonyms resolved</w:t>
      </w:r>
      <w:r w:rsidR="001E59EA">
        <w:t xml:space="preserve"> to the currently accepted name</w:t>
      </w:r>
      <w:r>
        <w:t>. Taxa with annotations containing terms that indicate insufficient identification (i.e. sp., nr., cf.)</w:t>
      </w:r>
      <w:r w:rsidR="00A30F24">
        <w:t xml:space="preserve">, </w:t>
      </w:r>
      <w:r>
        <w:t xml:space="preserve">or those mapped to brances in the OTT taxonomy that </w:t>
      </w:r>
      <w:r w:rsidR="00A30F24">
        <w:t>fla</w:t>
      </w:r>
      <w:r w:rsidR="001E59EA">
        <w:t xml:space="preserve">gged with </w:t>
      </w:r>
      <w:r w:rsidR="00A30F24">
        <w:t xml:space="preserve">uncertain placement </w:t>
      </w:r>
      <w:r w:rsidR="00A30F24" w:rsidRPr="00305E77">
        <w:t xml:space="preserve">(i.e. </w:t>
      </w:r>
      <w:r w:rsidR="001808EA">
        <w:t>incertae sedis</w:t>
      </w:r>
      <w:r w:rsidR="00A30F24" w:rsidRPr="00305E77">
        <w:t xml:space="preserve">, </w:t>
      </w:r>
      <w:r>
        <w:t>not_otu</w:t>
      </w:r>
      <w:r w:rsidR="00A30F24" w:rsidRPr="00305E77">
        <w:t>,</w:t>
      </w:r>
      <w:r>
        <w:t xml:space="preserve"> unplaced)</w:t>
      </w:r>
      <w:r w:rsidR="00A30F24" w:rsidRPr="00305E77">
        <w:t xml:space="preserve"> – see </w:t>
      </w:r>
      <w:r w:rsidR="0038170E">
        <w:t>Supplementary</w:t>
      </w:r>
      <w:r w:rsidR="00A30F24" w:rsidRPr="00305E77">
        <w:t xml:space="preserve"> </w:t>
      </w:r>
      <w:r w:rsidR="001808EA">
        <w:t>note 2</w:t>
      </w:r>
      <w:r w:rsidR="00A30F24" w:rsidRPr="00305E77">
        <w:t xml:space="preserve"> for full list of terms)</w:t>
      </w:r>
      <w:r w:rsidR="00A30F24">
        <w:t xml:space="preserve"> were removed.</w:t>
      </w:r>
      <w:r w:rsidR="001808EA">
        <w:t xml:space="preserve"> </w:t>
      </w:r>
      <w:r w:rsidR="001E59EA">
        <w:t>Following resolution of taxonomy, remaining</w:t>
      </w:r>
      <w:r w:rsidR="001808EA">
        <w:t xml:space="preserve"> sequences w</w:t>
      </w:r>
      <w:r w:rsidR="00A30F24" w:rsidRPr="00E33E6A">
        <w:t>ent through a series of filtering stages</w:t>
      </w:r>
      <w:r w:rsidR="001E59EA">
        <w:t xml:space="preserve"> to remove </w:t>
      </w:r>
      <w:r w:rsidR="000C3B17">
        <w:t xml:space="preserve">non-homologous or taxonomically misannotated </w:t>
      </w:r>
      <w:r w:rsidR="001E59EA">
        <w:t>sequences.</w:t>
      </w:r>
      <w:r w:rsidR="00A30F24">
        <w:t xml:space="preserve"> </w:t>
      </w:r>
      <w:r w:rsidR="00AD1401">
        <w:t>Firstly,</w:t>
      </w:r>
      <w:r w:rsidR="00AD1401" w:rsidRPr="00305E77">
        <w:t xml:space="preserve"> </w:t>
      </w:r>
      <w:r w:rsidR="00AD1401">
        <w:t xml:space="preserve">all sequences were aligned to a profile hidden markov model </w:t>
      </w:r>
      <w:r w:rsidR="00AD1401" w:rsidRPr="00E33E6A">
        <w:t xml:space="preserve">(PHMM) </w:t>
      </w:r>
      <w:r w:rsidR="00AD1401" w:rsidRPr="00E33E6A">
        <w:fldChar w:fldCharType="begin" w:fldLock="1"/>
      </w:r>
      <w:r w:rsidR="00AD1401" w:rsidRPr="00E33E6A">
        <w:instrText>ADDIN CSL_CITATION {"citationItems":[{"id":"ITEM-1","itemData":{"DOI":"10.1093/bioinformatics/14.9.755","ISSN":"13674803","abstract":"The recent literature on profile hidden Markov model (profile HMM) methods and software is reviewed. Profile HMMs turn a multiple sequence alignment into a position-specific scoring system suitable for searching databases for remotely homologous sequences. Profile HMM analyses complement standard pairwise comparison methods for large-scale sequence analysis. Several software implementations and two large libraries of profile HMMs of common protein domains are available. HMM methods performed comparably to threading methods in the CASP2 structure prediction exercise.","author":[{"dropping-particle":"","family":"Eddy","given":"Sean R.","non-dropping-particle":"","parse-names":false,"suffix":""}],"container-title":"Bioinformatics","id":"ITEM-1","issued":{"date-parts":[["1998"]]},"title":"Profile hidden Markov models","type":"article"},"uris":["http://www.mendeley.com/documents/?uuid=2934fed3-60d4-4510-b605-9b9494121727"]}],"mendeley":{"formattedCitation":"(Eddy, 1998)","plainTextFormattedCitation":"(Eddy, 1998)","previouslyFormattedCitation":"(Eddy, 1998)"},"properties":{"noteIndex":0},"schema":"https://github.com/citation-style-language/schema/raw/master/csl-citation.json"}</w:instrText>
      </w:r>
      <w:r w:rsidR="00AD1401" w:rsidRPr="00E33E6A">
        <w:fldChar w:fldCharType="separate"/>
      </w:r>
      <w:r w:rsidR="00AD1401" w:rsidRPr="00E33E6A">
        <w:rPr>
          <w:noProof/>
        </w:rPr>
        <w:t>(Eddy, 1998)</w:t>
      </w:r>
      <w:r w:rsidR="00AD1401" w:rsidRPr="00E33E6A">
        <w:fldChar w:fldCharType="end"/>
      </w:r>
      <w:r w:rsidR="00AD1401">
        <w:t xml:space="preserve"> of the COI locus using the viterbi </w:t>
      </w:r>
      <w:r w:rsidR="00AD1401" w:rsidRPr="00E33E6A">
        <w:t>algorithm</w:t>
      </w:r>
      <w:r w:rsidR="001808EA">
        <w:t xml:space="preserve"> and a minimum alignment score of 400</w:t>
      </w:r>
      <w:r w:rsidR="00AD1401" w:rsidRPr="00E33E6A">
        <w:t xml:space="preserve"> </w:t>
      </w:r>
      <w:r w:rsidR="00AD1401" w:rsidRPr="00E33E6A">
        <w:fldChar w:fldCharType="begin" w:fldLock="1"/>
      </w:r>
      <w:r w:rsidR="00AD1401" w:rsidRPr="00E33E6A">
        <w:instrText>ADDIN CSL_CITATION {"citationItems":[{"id":"ITEM-1","itemData":{"DOI":"10.1089/cmb.1998.5.493","ISSN":"1066-5277","abstract":"Algorithms for generating alignments of biological sequences have inherent statistical limitations when it comes to the accuracy of the alignments they produce. Using simulations, we measure the accuracy of the standard global dynamic programming method and show that it can be reasonably well modelled by an \"edge wander\" approximation to the distribution of the optimal scoring path around the correct path in the vicinity of a gap. We also give a table from which accuracy values can be predicted for commonly used scoring schemes and sequence divergences (the PAM and BLOSUM series). Finally we describe how to calculate the expected accuracy of a given alignment, and show how this can be used to construct an optimal accuracy alignment algorithm which generates significantly more accurate alignments than standard dynamic programming methods in simulated experiments.","author":[{"dropping-particle":"","family":"HOLMES","given":"IAN","non-dropping-particle":"","parse-names":false,"suffix":""},{"dropping-particle":"","family":"DURBIN","given":"RICHARD","non-dropping-particle":"","parse-names":false,"suffix":""}],"container-title":"Journal of Computational Biology","id":"ITEM-1","issued":{"date-parts":[["2009"]]},"title":"Dynamic Programming Alignment Accuracy","type":"article-journal"},"uris":["http://www.mendeley.com/documents/?uuid=c34fcae7-2369-4f88-9e28-c70ffe6a6c00"]}],"mendeley":{"formattedCitation":"(HOLMES &amp; DURBIN, 2009)","plainTextFormattedCitation":"(HOLMES &amp; DURBIN, 2009)","previouslyFormattedCitation":"(HOLMES &amp; DURBIN, 2009)"},"properties":{"noteIndex":0},"schema":"https://github.com/citation-style-language/schema/raw/master/csl-citation.json"}</w:instrText>
      </w:r>
      <w:r w:rsidR="00AD1401" w:rsidRPr="00E33E6A">
        <w:fldChar w:fldCharType="separate"/>
      </w:r>
      <w:r w:rsidR="00AD1401" w:rsidRPr="00E33E6A">
        <w:rPr>
          <w:noProof/>
        </w:rPr>
        <w:t>(HOLMES &amp; DURBIN, 2009)</w:t>
      </w:r>
      <w:r w:rsidR="00AD1401" w:rsidRPr="00E33E6A">
        <w:fldChar w:fldCharType="end"/>
      </w:r>
      <w:r w:rsidR="00AD1401">
        <w:t xml:space="preserve">, </w:t>
      </w:r>
      <w:r w:rsidR="001808EA">
        <w:t xml:space="preserve">in order to remove </w:t>
      </w:r>
      <w:r w:rsidR="001808EA" w:rsidRPr="00E33E6A">
        <w:t>non-homologous sequences</w:t>
      </w:r>
      <w:r w:rsidR="001808EA">
        <w:t xml:space="preserve"> and extract the 712bp amplicon of the conventional</w:t>
      </w:r>
      <w:r w:rsidR="001808EA" w:rsidRPr="00E33E6A">
        <w:t xml:space="preserve"> </w:t>
      </w:r>
      <w:r w:rsidR="001808EA">
        <w:t xml:space="preserve">‘folmer’ COI </w:t>
      </w:r>
      <w:r w:rsidR="001808EA" w:rsidRPr="00E33E6A">
        <w:t>barcode region</w:t>
      </w:r>
      <w:r w:rsidR="001808EA">
        <w:t xml:space="preserve"> from mitogenomes</w:t>
      </w:r>
      <w:r w:rsidR="00AD1401">
        <w:t>. This PHMM was</w:t>
      </w:r>
      <w:r w:rsidR="00AD1401" w:rsidRPr="00E33E6A">
        <w:t xml:space="preserve"> </w:t>
      </w:r>
      <w:r w:rsidR="00AD1401">
        <w:t xml:space="preserve">generated using a manually curated version of the </w:t>
      </w:r>
      <w:r w:rsidR="00AD1401" w:rsidRPr="00E33E6A">
        <w:t>Midori-unique</w:t>
      </w:r>
      <w:r w:rsidR="000C3B17">
        <w:t xml:space="preserve"> </w:t>
      </w:r>
      <w:r w:rsidR="000C3B17" w:rsidRPr="00E33E6A">
        <w:t>dataset</w:t>
      </w:r>
      <w:r w:rsidR="00AD1401" w:rsidRPr="00E33E6A">
        <w:t xml:space="preserve"> </w:t>
      </w:r>
      <w:r w:rsidR="00AD1401" w:rsidRPr="00E33E6A">
        <w:fldChar w:fldCharType="begin" w:fldLock="1"/>
      </w:r>
      <w:r w:rsidR="00AD1401" w:rsidRPr="00E33E6A">
        <w:instrText>ADDIN CSL_CITATION {"citationItems":[{"id":"ITEM-1","itemData":{"DOI":"10.1038/sdata.2017.27","ISBN":"2052-4463","ISSN":"20524463","PMID":"28291235","abstract":"Mitochondrial-encoded genes are increasingly targeted in studies using high-throughput sequencing approaches for characterizing metazoan communities from environmental samples (e.g., plankton, meiofauna, filtered water).","author":[{"dropping-particle":"","family":"Machida","given":"Ryuji J.","non-dropping-particle":"","parse-names":false,"suffix":""},{"dropping-particle":"","family":"Leray","given":"Matthieu","non-dropping-particle":"","parse-names":false,"suffix":""},{"dropping-particle":"","family":"Ho","given":"Shian Lei","non-dropping-particle":"","parse-names":false,"suffix":""},{"dropping-particle":"","family":"Knowlton","given":"Nancy","non-dropping-particle":"","parse-names":false,"suffix":""}],"container-title":"Scientific Data","id":"ITEM-1","issued":{"date-parts":[["2017"]]},"page":"170027","title":"Data Descriptor: Metazoan mitochondrial gene sequence reference datasets for taxonomic assignment of environmental samples","type":"article-journal","volume":"4"},"uris":["http://www.mendeley.com/documents/?uuid=cec185dd-7f98-4df3-8bc3-289608845481"]}],"mendeley":{"formattedCitation":"(Machida, Leray, Ho, &amp; Knowlton, 2017)","plainTextFormattedCitation":"(Machida, Leray, Ho, &amp; Knowlton, 2017)","previouslyFormattedCitation":"(Machida, Leray, Ho, &amp; Knowlton, 2017)"},"properties":{"noteIndex":0},"schema":"https://github.com/citation-style-language/schema/raw/master/csl-citation.json"}</w:instrText>
      </w:r>
      <w:r w:rsidR="00AD1401" w:rsidRPr="00E33E6A">
        <w:fldChar w:fldCharType="separate"/>
      </w:r>
      <w:r w:rsidR="00AD1401" w:rsidRPr="00E33E6A">
        <w:rPr>
          <w:noProof/>
        </w:rPr>
        <w:t>(Machida, Leray, Ho, &amp; Knowlton, 2017)</w:t>
      </w:r>
      <w:r w:rsidR="00AD1401" w:rsidRPr="00E33E6A">
        <w:fldChar w:fldCharType="end"/>
      </w:r>
      <w:r w:rsidR="00AD1401" w:rsidRPr="00E33E6A">
        <w:t xml:space="preserve"> </w:t>
      </w:r>
      <w:r w:rsidR="001808EA">
        <w:t>(</w:t>
      </w:r>
      <w:r w:rsidR="001808EA" w:rsidRPr="001808EA">
        <w:rPr>
          <w:highlight w:val="yellow"/>
        </w:rPr>
        <w:t>Supplementary</w:t>
      </w:r>
      <w:r w:rsidR="001808EA">
        <w:t>)</w:t>
      </w:r>
      <w:r w:rsidR="00AD1401" w:rsidRPr="00E33E6A">
        <w:t xml:space="preserve"> </w:t>
      </w:r>
      <w:r w:rsidR="00AD1401">
        <w:t>and the</w:t>
      </w:r>
      <w:r w:rsidR="00AD1401" w:rsidRPr="00740751">
        <w:t xml:space="preserve"> </w:t>
      </w:r>
      <w:r w:rsidR="00AD1401" w:rsidRPr="00E33E6A">
        <w:t xml:space="preserve">aphid R package </w:t>
      </w:r>
      <w:r w:rsidR="00AD1401" w:rsidRPr="00E33E6A">
        <w:fldChar w:fldCharType="begin" w:fldLock="1"/>
      </w:r>
      <w:r w:rsidR="00AD1401" w:rsidRPr="00E33E6A">
        <w:instrText>ADDIN CSL_CITATION {"citationItems":[{"id":"ITEM-1","itemData":{"DOI":"10.1093/bioinformatics/btz159","author":[{"dropping-particle":"","family":"Wilkinson","given":"Shaun","non-dropping-particle":"","parse-names":false,"suffix":""}],"container-title":"Bioinformatics","id":"ITEM-1","issued":{"date-parts":[["2019"]]},"title":"aphid: an R package for analysis with profile hidden Markov models","type":"article-journal"},"uris":["http://www.mendeley.com/documents/?uuid=c6f0f07d-fa55-4e68-b382-9fc5d3af79f5"]}],"mendeley":{"formattedCitation":"(S. Wilkinson, 2019)","plainTextFormattedCitation":"(S. Wilkinson, 2019)","previouslyFormattedCitation":"(S. Wilkinson, 2019)"},"properties":{"noteIndex":0},"schema":"https://github.com/citation-style-language/schema/raw/master/csl-citation.json"}</w:instrText>
      </w:r>
      <w:r w:rsidR="00AD1401" w:rsidRPr="00E33E6A">
        <w:fldChar w:fldCharType="separate"/>
      </w:r>
      <w:r w:rsidR="00AD1401" w:rsidRPr="00E33E6A">
        <w:rPr>
          <w:noProof/>
        </w:rPr>
        <w:t xml:space="preserve">(S. </w:t>
      </w:r>
      <w:r w:rsidR="00AD1401" w:rsidRPr="00E33E6A">
        <w:rPr>
          <w:noProof/>
        </w:rPr>
        <w:lastRenderedPageBreak/>
        <w:t>Wilkinson, 2019)</w:t>
      </w:r>
      <w:r w:rsidR="00AD1401" w:rsidRPr="00E33E6A">
        <w:fldChar w:fldCharType="end"/>
      </w:r>
      <w:r w:rsidR="00AD1401" w:rsidRPr="00E33E6A">
        <w:t xml:space="preserve">. </w:t>
      </w:r>
      <w:r w:rsidR="000C3B17">
        <w:t>As COI is a protein coding region, evolutionary constraints mean that any sequences containing s</w:t>
      </w:r>
      <w:r w:rsidR="00AD1401">
        <w:t>top codons</w:t>
      </w:r>
      <w:r w:rsidR="000C3B17">
        <w:t xml:space="preserve"> or frameshifts not in multiples of 3 commonly indicate pseudogenes </w:t>
      </w:r>
      <w:r w:rsidR="000C3B17">
        <w:fldChar w:fldCharType="begin" w:fldLock="1"/>
      </w:r>
      <w:r w:rsidR="000C3B17">
        <w:instrText>ADDIN CSL_CITATION {"citationItems":[{"id":"ITEM-1","itemData":{"DOI":"10.1016/j.ympev.2006.12.005","ISBN":"1055-7903 (Print)\\r1055-7903 (Linking)","ISSN":"10557903","PMID":"17270468","abstract":"DNA barcoding has focused increasing attention on the use of specific regions of mitochondrial cytochrome c oxidase I and II genes (COI-COII) to diagnose and delimit species. However, our understanding of patterns of molecular evolution within these genes is limited. Here we examine patterns of nucleotide divergence in COI-COII within species and between species pairs of Lepidoptera and Diptera using a sliding window analysis. We found that: (1) locations of maximum divergence within COI-COII were highly variable among taxa surveyed in this study; (2) there was major overlap in divergence within versus between species, including within individual COI-COII profiles; (3) graphical DNA saturation analysis showed variation in percent nucleotide transitions throughout COI-COII and only limited association with levels of DNA divergence. Ultimately, no single optimally informative 600 bp location was found within the 2.3kb of COI-COII, and the DNA barcoding region was no better than other regions downstream in COI. Consequently, we recommend that researchers should maximize sequence length to increase the probability of sampling regions of high phylogenetic informativeness, and to minimize stochastic variation in estimating total divergence. © 2007 Elsevier Inc. All rights reserved.","author":[{"dropping-particle":"","family":"Roe","given":"Amanda D.","non-dropping-particle":"","parse-names":false,"suffix":""},{"dropping-particle":"","family":"Sperling","given":"Felix A.H.","non-dropping-particle":"","parse-names":false,"suffix":""}],"container-title":"Molecular Phylogenetics and Evolution","id":"ITEM-1","issue":"1","issued":{"date-parts":[["2007"]]},"page":"325-345","title":"Patterns of evolution of mitochondrial cytochrome c oxidase I and II DNA and implications for DNA barcoding","type":"article-journal","volume":"44"},"uris":["http://www.mendeley.com/documents/?uuid=b167dd92-921e-4ff5-81d7-cf4a3dfdffc7"]}],"mendeley":{"formattedCitation":"(Roe &amp; Sperling, 2007)","plainTextFormattedCitation":"(Roe &amp; Sperling, 2007)","previouslyFormattedCitation":"(Roe &amp; Sperling, 2007)"},"properties":{"noteIndex":0},"schema":"https://github.com/citation-style-language/schema/raw/master/csl-citation.json"}</w:instrText>
      </w:r>
      <w:r w:rsidR="000C3B17">
        <w:fldChar w:fldCharType="separate"/>
      </w:r>
      <w:r w:rsidR="000C3B17" w:rsidRPr="000C3B17">
        <w:rPr>
          <w:noProof/>
        </w:rPr>
        <w:t>(Roe &amp; Sperling, 2007)</w:t>
      </w:r>
      <w:r w:rsidR="000C3B17">
        <w:fldChar w:fldCharType="end"/>
      </w:r>
      <w:r w:rsidR="000C3B17">
        <w:t>, and therefore any sequences with these features were removed.</w:t>
      </w:r>
      <w:r w:rsidR="001808EA">
        <w:t xml:space="preserve"> Next,</w:t>
      </w:r>
      <w:r w:rsidR="000C3B17" w:rsidRPr="000C3B17">
        <w:t xml:space="preserve"> </w:t>
      </w:r>
      <w:r w:rsidR="000C3B17">
        <w:t xml:space="preserve">in order to filter taxonomically mislabelled sequences that commonly plague public sequence databases </w:t>
      </w:r>
      <w:r w:rsidR="000C3B17">
        <w:fldChar w:fldCharType="begin" w:fldLock="1"/>
      </w:r>
      <w:r w:rsidR="000C3B17">
        <w:instrText>ADDIN CSL_CITATION {"citationItems":[{"id":"ITEM-1","itemData":{"DOI":"10.1002/pmic.201600034","ISSN":"16159861","abstract":"Biology is increasingly dependent on large-scale analysis, such as proteomics, creating a requirement for efficient bioinformatics. Bioinformatic predictions of biological functions rely upon correctly annotated database sequences, and the presence of inaccurately annotated or otherwise poorly described sequences introduces noise and bias to biological analyses. Accurate annotations are, for example, pivotal for correct identifications of polypeptide fragments. However, standards for how sequence databases are organized and presented are currently insufficient. Here, we propose five strategies to address fundamental issues in the annotation of sequence databases: (i) to clearly separate experimentally verified and unverified sequence entries; (ii) to enable a system for tracing the origins of annotations; (iii) to separate entries with high-quality, informative annotation from less useful ones; (iv) to integrate automated quality-control software whenever such tools exist; and (v) to facilitate post-submission editing of annotations and metadata associated with sequences. We believe that implementation of these strategies, for example as requirements for publication of database papers, would enable biology to better take advantage of large-scale data.\\r\\n\\r\\n","author":[{"dropping-particle":"","family":"Bengtsson-Palme","given":"Johan","non-dropping-particle":"","parse-names":false,"suffix":""},{"dropping-particle":"","family":"Boulund","given":"Fredrik","non-dropping-particle":"","parse-names":false,"suffix":""},{"dropping-particle":"","family":"Edström","given":"Robert","non-dropping-particle":"","parse-names":false,"suffix":""},{"dropping-particle":"","family":"Feizi","given":"Amir","non-dropping-particle":"","parse-names":false,"suffix":""},{"dropping-particle":"","family":"Johnning","given":"Anna","non-dropping-particle":"","parse-names":false,"suffix":""},{"dropping-particle":"","family":"Jonsson","given":"Viktor A.","non-dropping-particle":"","parse-names":false,"suffix":""},{"dropping-particle":"","family":"Karlsson","given":"Fredrik H.","non-dropping-particle":"","parse-names":false,"suffix":""},{"dropping-particle":"","family":"Pal","given":"Chandan","non-dropping-particle":"","parse-names":false,"suffix":""},{"dropping-particle":"","family":"Pereira","given":"Mariana Buongermino","non-dropping-particle":"","parse-names":false,"suffix":""},{"dropping-particle":"","family":"Rehammar","given":"Anna","non-dropping-particle":"","parse-names":false,"suffix":""},{"dropping-particle":"","family":"Sanchez","given":"Josï¿½","non-dropping-particle":"","parse-names":false,"suffix":""},{"dropping-particle":"","family":"Sanli","given":"Kemal","non-dropping-particle":"","parse-names":false,"suffix":""},{"dropping-particle":"","family":"Thorell","given":"Kaisa","non-dropping-particle":"","parse-names":false,"suffix":""}],"container-title":"Proteomics","id":"ITEM-1","issue":"18","issued":{"date-parts":[["2016"]]},"page":"2454-2460","title":"Strategies to improve usability and preserve accuracy in biological sequence databases","type":"article-journal","volume":"16"},"uris":["http://www.mendeley.com/documents/?uuid=28229b8d-9b45-468f-a2da-7edbfaf4361a"]}],"mendeley":{"formattedCitation":"(Bengtsson-Palme et al., 2016)","plainTextFormattedCitation":"(Bengtsson-Palme et al., 2016)"},"properties":{"noteIndex":0},"schema":"https://github.com/citation-style-language/schema/raw/master/csl-citation.json"}</w:instrText>
      </w:r>
      <w:r w:rsidR="000C3B17">
        <w:fldChar w:fldCharType="separate"/>
      </w:r>
      <w:r w:rsidR="000C3B17" w:rsidRPr="000C3B17">
        <w:rPr>
          <w:noProof/>
        </w:rPr>
        <w:t>(Bengtsson-Palme et al., 2016)</w:t>
      </w:r>
      <w:r w:rsidR="000C3B17">
        <w:fldChar w:fldCharType="end"/>
      </w:r>
      <w:r w:rsidR="000C3B17">
        <w:t>,</w:t>
      </w:r>
      <w:r w:rsidR="001808EA">
        <w:t xml:space="preserve"> </w:t>
      </w:r>
      <w:r w:rsidR="00AD1401" w:rsidRPr="00E33E6A">
        <w:t>all sequences were clustered at 9</w:t>
      </w:r>
      <w:r w:rsidR="000C3B17">
        <w:t>7</w:t>
      </w:r>
      <w:r w:rsidR="00AD1401" w:rsidRPr="00E33E6A">
        <w:t xml:space="preserve">% and </w:t>
      </w:r>
      <w:r w:rsidR="000C3B17">
        <w:t>genus</w:t>
      </w:r>
      <w:r w:rsidR="00AD1401" w:rsidRPr="00E33E6A">
        <w:t xml:space="preserve"> level taxonomies compared within clusters</w:t>
      </w:r>
      <w:r w:rsidR="000C3B17">
        <w:t>. Any clusters containing sequences</w:t>
      </w:r>
      <w:r w:rsidR="00AD1401" w:rsidRPr="00E33E6A">
        <w:t xml:space="preserve"> </w:t>
      </w:r>
      <w:r w:rsidR="000C3B17">
        <w:t xml:space="preserve">with taxonomy that clashed with </w:t>
      </w:r>
      <w:r w:rsidR="00AD1401" w:rsidRPr="00E33E6A">
        <w:t xml:space="preserve">at least </w:t>
      </w:r>
      <w:r w:rsidR="000C3B17">
        <w:t>8</w:t>
      </w:r>
      <w:r w:rsidR="00AD1401">
        <w:t>0</w:t>
      </w:r>
      <w:r w:rsidR="00AD1401" w:rsidRPr="00E33E6A">
        <w:t xml:space="preserve">% of other sequences in the cluster </w:t>
      </w:r>
      <w:r w:rsidR="000C3B17">
        <w:t xml:space="preserve">were </w:t>
      </w:r>
      <w:r w:rsidR="00AD1401" w:rsidRPr="00E33E6A">
        <w:t>removed</w:t>
      </w:r>
      <w:r w:rsidR="00AD1401">
        <w:t>. Finally</w:t>
      </w:r>
      <w:r w:rsidR="00AD1401" w:rsidRPr="00E33E6A">
        <w:t>, to</w:t>
      </w:r>
      <w:r w:rsidR="001808EA">
        <w:t xml:space="preserve"> speed up computation and</w:t>
      </w:r>
      <w:r w:rsidR="00AD1401" w:rsidRPr="00E33E6A">
        <w:t xml:space="preserve"> reduce</w:t>
      </w:r>
      <w:r w:rsidR="001808EA">
        <w:t xml:space="preserve"> </w:t>
      </w:r>
      <w:r w:rsidR="00AD1401" w:rsidRPr="00E33E6A">
        <w:t xml:space="preserve">reference bias due to incomplete sampling of the taxonomic tree, all large groups of taxa were pruned </w:t>
      </w:r>
      <w:r w:rsidR="001808EA">
        <w:t xml:space="preserve">down </w:t>
      </w:r>
      <w:r w:rsidR="00AD1401" w:rsidRPr="00E33E6A">
        <w:t xml:space="preserve">to </w:t>
      </w:r>
      <w:r w:rsidR="00AD1401">
        <w:t>5</w:t>
      </w:r>
      <w:r w:rsidR="00AD1401" w:rsidRPr="00E33E6A">
        <w:t xml:space="preserve"> representatives </w:t>
      </w:r>
      <w:r w:rsidR="00AA32E9">
        <w:t>for</w:t>
      </w:r>
      <w:r w:rsidR="00AD1401" w:rsidRPr="00E33E6A">
        <w:t xml:space="preserve"> each species, </w:t>
      </w:r>
      <w:r w:rsidR="001808EA">
        <w:t>discarding</w:t>
      </w:r>
      <w:r w:rsidR="00AD1401" w:rsidRPr="00E33E6A">
        <w:t xml:space="preserve"> sequences </w:t>
      </w:r>
      <w:r w:rsidR="001808EA">
        <w:t xml:space="preserve">sequentially </w:t>
      </w:r>
      <w:r w:rsidR="00AD1401" w:rsidRPr="00E33E6A">
        <w:t>from smallest to largest</w:t>
      </w:r>
      <w:r w:rsidR="001808EA">
        <w:t>.</w:t>
      </w:r>
    </w:p>
    <w:p w14:paraId="65A87620" w14:textId="77777777" w:rsidR="00AD1401" w:rsidRPr="00E33E6A" w:rsidRDefault="00AD1401" w:rsidP="00AA27C0">
      <w:r w:rsidRPr="00E33E6A">
        <w:rPr>
          <w:i/>
        </w:rPr>
        <w:t>Identification of optimal diagnostic windows</w:t>
      </w:r>
    </w:p>
    <w:p w14:paraId="0AC8A376" w14:textId="7B307066" w:rsidR="00AD1401" w:rsidRPr="00E33E6A" w:rsidRDefault="00AD1401" w:rsidP="00AA27C0">
      <w:r w:rsidRPr="00E33E6A">
        <w:t xml:space="preserve">To identify optimal diagnostic windows for placement of mini-barcodes within the </w:t>
      </w:r>
      <w:r w:rsidR="00D35A27">
        <w:t>712</w:t>
      </w:r>
      <w:r w:rsidRPr="00E33E6A">
        <w:t xml:space="preserve">bp </w:t>
      </w:r>
      <w:r w:rsidR="00521EDA">
        <w:t xml:space="preserve">COI </w:t>
      </w:r>
      <w:r w:rsidR="001808EA">
        <w:t>barcode</w:t>
      </w:r>
      <w:r w:rsidRPr="00E33E6A">
        <w:t xml:space="preserve"> region, </w:t>
      </w:r>
      <w:r w:rsidR="001808EA">
        <w:t xml:space="preserve">the </w:t>
      </w:r>
      <w:r w:rsidR="001808EA" w:rsidRPr="00E33E6A">
        <w:t xml:space="preserve">curated </w:t>
      </w:r>
      <w:r w:rsidR="001808EA">
        <w:t xml:space="preserve">sequence database was split into </w:t>
      </w:r>
      <w:r w:rsidR="00C2499F">
        <w:t xml:space="preserve">every family containing </w:t>
      </w:r>
      <w:r w:rsidR="001808EA">
        <w:t>pest</w:t>
      </w:r>
      <w:r w:rsidR="00C2499F">
        <w:t>s</w:t>
      </w:r>
      <w:r w:rsidR="001808EA">
        <w:t xml:space="preserve">, and the number of diagnostic nucleotides was summarised in </w:t>
      </w:r>
      <w:r w:rsidRPr="00E33E6A">
        <w:t>sliding window</w:t>
      </w:r>
      <w:r w:rsidR="001808EA">
        <w:t>s of both</w:t>
      </w:r>
      <w:r w:rsidR="001808EA" w:rsidRPr="00E33E6A">
        <w:t xml:space="preserve"> 220bp </w:t>
      </w:r>
      <w:r w:rsidR="001808EA">
        <w:t>(appropriate size for NextSeq, HiSeq, NovaSeq), and 420bp (appropriate size for MiSeq, NovaSeq SP)</w:t>
      </w:r>
      <w:r w:rsidRPr="00E33E6A">
        <w:t xml:space="preserve"> using the SPIDER r package </w:t>
      </w:r>
      <w:r w:rsidRPr="00E33E6A">
        <w:fldChar w:fldCharType="begin" w:fldLock="1"/>
      </w:r>
      <w:r w:rsidR="00A30F24">
        <w:instrText>ADDIN CSL_CITATION {"citationItems":[{"id":"ITEM-1","itemData":{"author":[{"dropping-particle":"","family":"Brown","given":"Samuel D J","non-dropping-particle":"","parse-names":false,"suffix":""},{"dropping-particle":"","family":"Collins","given":"Rupert A","non-dropping-particle":"","parse-names":false,"suffix":""},{"dropping-particle":"","family":"Boyer","given":"Stephane","non-dropping-particle":"","parse-names":false,"suffix":""},{"dropping-particle":"","family":"Lefort","given":"Marie-Caroline","non-dropping-particle":"","parse-names":false,"suffix":""},{"dropping-particle":"","family":"Malumbres-Olarte","given":"Jagoba","non-dropping-particle":"","parse-names":false,"suffix":""},{"dropping-particle":"","family":"Vink","given":"Cor J","non-dropping-particle":"","parse-names":false,"suffix":""},{"dropping-particle":"","family":"Cruickshank","given":"Robert H","non-dropping-particle":"","parse-names":false,"suffix":""}],"container-title":"Molecular Ecology Resources","id":"ITEM-1","issued":{"date-parts":[["2012"]]},"page":"562-565","title":"SPIDER: an R package for the analysis of species identity and evolution, with particular reference to DNA barcoding","type":"article-journal","volume":"12"},"uris":["http://www.mendeley.com/documents/?uuid=4ccd2e94-2957-4502-9c0c-859d9779c602"]}],"mendeley":{"formattedCitation":"(S. D. J. Brown et al., 2012)","plainTextFormattedCitation":"(S. D. J. Brown et al., 2012)","previouslyFormattedCitation":"(S. D. J. Brown et al., 2012)"},"properties":{"noteIndex":0},"schema":"https://github.com/citation-style-language/schema/raw/master/csl-citation.json"}</w:instrText>
      </w:r>
      <w:r w:rsidRPr="00E33E6A">
        <w:fldChar w:fldCharType="separate"/>
      </w:r>
      <w:r w:rsidR="00546D20" w:rsidRPr="00546D20">
        <w:rPr>
          <w:noProof/>
        </w:rPr>
        <w:t>(S. D. J. Brown et al., 2012)</w:t>
      </w:r>
      <w:r w:rsidRPr="00E33E6A">
        <w:fldChar w:fldCharType="end"/>
      </w:r>
      <w:r w:rsidR="001808EA">
        <w:t xml:space="preserve">. </w:t>
      </w:r>
      <w:r w:rsidRPr="00E33E6A">
        <w:t>A density plot of the 10</w:t>
      </w:r>
      <w:r w:rsidR="00D35A27">
        <w:t>0</w:t>
      </w:r>
      <w:r w:rsidRPr="00E33E6A">
        <w:t xml:space="preserve"> highest ranked window positions within each family was then used to identify globally optimal regions for </w:t>
      </w:r>
      <w:r w:rsidR="00C2499F">
        <w:t xml:space="preserve">primer placement for </w:t>
      </w:r>
      <w:r w:rsidRPr="00E33E6A">
        <w:t xml:space="preserve">of all pest insect families on the list. Published primer sets overlapping these regions were retrieved, and </w:t>
      </w:r>
      <w:r w:rsidR="00C2499F" w:rsidRPr="00E33E6A">
        <w:t>several</w:t>
      </w:r>
      <w:r w:rsidRPr="00E33E6A">
        <w:t xml:space="preserve"> additional sets were designed using Primer3 implemented in Geneious Prime v2019.2 (Geneious, New Zealand). </w:t>
      </w:r>
    </w:p>
    <w:p w14:paraId="4E33A6AE" w14:textId="34549073" w:rsidR="00AD1401" w:rsidRPr="00E33E6A" w:rsidRDefault="00915716" w:rsidP="00AA27C0">
      <w:r>
        <w:rPr>
          <w:i/>
        </w:rPr>
        <w:t>Evaluation</w:t>
      </w:r>
      <w:r w:rsidR="00C2499F">
        <w:rPr>
          <w:i/>
        </w:rPr>
        <w:t xml:space="preserve"> of primer specificity</w:t>
      </w:r>
    </w:p>
    <w:p w14:paraId="37A776E0" w14:textId="330E5936" w:rsidR="00C2499F" w:rsidRDefault="00AD1401" w:rsidP="00AA27C0">
      <w:r w:rsidRPr="00E33E6A">
        <w:t>To evaluate the resolution of published primer and novel primer sets across pest taxa, sequence alignments for each pest family were trimmed to the amplified region of each primer set using the</w:t>
      </w:r>
      <w:r w:rsidR="00521EDA">
        <w:t xml:space="preserve"> virtualPCR function in the</w:t>
      </w:r>
      <w:r w:rsidRPr="00E33E6A">
        <w:t xml:space="preserve"> insect R package </w:t>
      </w:r>
      <w:r w:rsidRPr="00E33E6A">
        <w:fldChar w:fldCharType="begin" w:fldLock="1"/>
      </w:r>
      <w:r>
        <w:instrText>ADDIN CSL_CITATION {"citationItems":[{"id":"ITEM-1","itemData":{"DOI":"10.7287/peerj.preprints.26812v1","ISSN":"2167-9843","abstract":"High-throughput sequencing of environmental DNA (eDNA) offers a simple and cost-effective solution for marine biodiversity assessments. Yet several analytical challenges remain, including the incorporation of statistical inference in the assignment of taxonomic identities. We developed a probabilistic method for DNA barcode classification that can be used for both eDNA and traditional single-source sampling. The pipeline involves: (1) compiling a primer-specific database of barcode sequences to be used as training data (obtained from GenBank and other sequence repositories), (2) generating a classification tree using an iterative learning algorithm that divisively sorts the training data into hierarchical clusters based on profile hidden Markov models, (3) assignment of each query sequence to a cluster using a recursive series of model-comparison tests, and (4) taxonomic identification of the query sequences based on the lowest common taxonomic rank of the training sequences within the cluster. This method compares favorably to other DNA classification methods when tested on benchmark datasets, and offers the added features of classifying at higher taxonomic ranks and returning interpretable confidence values in the form of the Akaike weight statistic. This bioinformatics pipeline is available as an open source R package called ‘insect’ (informatic sequence classification trees).","author":[{"dropping-particle":"","family":"Wilkinson","given":"Shaun P","non-dropping-particle":"","parse-names":false,"suffix":""},{"dropping-particle":"","family":"Davy","given":"Simon K","non-dropping-particle":"","parse-names":false,"suffix":""},{"dropping-particle":"","family":"Bunce","given":"Michael","non-dropping-particle":"","parse-names":false,"suffix":""},{"dropping-particle":"","family":"Stat","given":"Michael","non-dropping-particle":"","parse-names":false,"suffix":""}],"container-title":"PeerJ Preprints","id":"ITEM-1","issued":{"date-parts":[["2018","3"]]},"page":"e26812v1","title":"Taxonomic identification of environmental DNA with informatic sequence classification trees.","type":"article-journal","volume":"6"},"uris":["http://www.mendeley.com/documents/?uuid=5e059a10-0ad2-4a59-939c-ceaeb6856c4d"]}],"mendeley":{"formattedCitation":"(S. P. Wilkinson, Davy, Bunce, &amp; Stat, 2018)","plainTextFormattedCitation":"(S. P. Wilkinson, Davy, Bunce, &amp; Stat, 2018)","previouslyFormattedCitation":"(S. P. Wilkinson, Davy, Bunce, &amp; Stat, 2018)"},"properties":{"noteIndex":0},"schema":"https://github.com/citation-style-language/schema/raw/master/csl-citation.json"}</w:instrText>
      </w:r>
      <w:r w:rsidRPr="00E33E6A">
        <w:fldChar w:fldCharType="separate"/>
      </w:r>
      <w:r w:rsidRPr="00A04E08">
        <w:rPr>
          <w:noProof/>
        </w:rPr>
        <w:t>(S. P. Wilkinson, Davy, Bunce, &amp; Stat, 2018)</w:t>
      </w:r>
      <w:r w:rsidRPr="00E33E6A">
        <w:fldChar w:fldCharType="end"/>
      </w:r>
      <w:r w:rsidRPr="00E33E6A">
        <w:t xml:space="preserve">, and pairwise </w:t>
      </w:r>
      <w:r w:rsidRPr="00E33E6A">
        <w:lastRenderedPageBreak/>
        <w:t>genetic distances were generated using the raw model in SPIDER. In order to summarise the taxonomic groups likely to be misidentified or ambiguously identified when using each mini-barcode primer set, summary statistics of identification success were generated using</w:t>
      </w:r>
      <w:r w:rsidR="00521EDA">
        <w:t xml:space="preserve"> the nearest neighbour</w:t>
      </w:r>
      <w:r w:rsidRPr="00E33E6A">
        <w:t>, and reciprocal monophyly identification methods in SPIDER.</w:t>
      </w:r>
      <w:r w:rsidR="00C2499F">
        <w:t xml:space="preserve"> All groups failing were summarised</w:t>
      </w:r>
      <w:r w:rsidR="00521EDA">
        <w:t xml:space="preserve"> by the types of failures (insufficient resolution, synonyms etc).</w:t>
      </w:r>
    </w:p>
    <w:p w14:paraId="3BE0E680" w14:textId="30DEDB70" w:rsidR="00C2499F" w:rsidRPr="00C2499F" w:rsidRDefault="00915716" w:rsidP="00AA27C0">
      <w:pPr>
        <w:rPr>
          <w:i/>
          <w:iCs/>
        </w:rPr>
      </w:pPr>
      <w:r>
        <w:rPr>
          <w:i/>
          <w:iCs/>
        </w:rPr>
        <w:t>Evaluation</w:t>
      </w:r>
      <w:r w:rsidR="00C2499F" w:rsidRPr="00C2499F">
        <w:rPr>
          <w:i/>
          <w:iCs/>
        </w:rPr>
        <w:t xml:space="preserve"> of primer mismatch</w:t>
      </w:r>
    </w:p>
    <w:p w14:paraId="6708C149" w14:textId="4B381B74" w:rsidR="00915716" w:rsidRDefault="00C2499F" w:rsidP="00AA27C0">
      <w:r w:rsidRPr="00E33E6A">
        <w:t xml:space="preserve">In addition to the </w:t>
      </w:r>
      <w:r w:rsidR="00521EDA">
        <w:t>number of diagnostic nucleotides between species</w:t>
      </w:r>
      <w:r w:rsidRPr="00E33E6A">
        <w:t>,</w:t>
      </w:r>
      <w:r w:rsidR="00521EDA">
        <w:t xml:space="preserve"> mismatched nucleotides b</w:t>
      </w:r>
      <w:r w:rsidRPr="00E33E6A">
        <w:t xml:space="preserve">etween the primers and template </w:t>
      </w:r>
      <w:r w:rsidR="00521EDA">
        <w:t xml:space="preserve">DNA can also influence detection success and accurate quantification by biasing amplification towards better matching targets  </w:t>
      </w:r>
      <w:r w:rsidRPr="00E33E6A">
        <w:fldChar w:fldCharType="begin" w:fldLock="1"/>
      </w:r>
      <w:r w:rsidRPr="00E33E6A">
        <w:instrText>ADDIN CSL_CITATION {"citationItems":[{"id":"ITEM-1","itemData":{"DOI":"10.1111/1755-0998.12355","ISBN":"1755-098X","ISSN":"17550998","PMID":"25454249","abstract":"The quantification of the biological diversity in environmental samples using high-throughput DNA sequencing is hindered by the PCR bias caused by variable primer-template mismatches of the individual species. In some dietary studies, there is the added problem that samples are enriched with predator DNA, so often a predator-specific blocking oligonucleotide is used to alleviate the problem. However, specific blocking oligonucleotides could coblock nontarget species to some degree. Here, we accurately estimate the extent of the PCR biases induced by universal and blocking primers on a mock community prepared with DNA of twelve species of terrestrial arthropods. We also compare universal and blocking primer biases with those induced by variable annealing temperature and number of PCR cycles. The results show that reads of all species were recovered after PCR enrichment at our control conditions (no blocking oligonucleotide, 45 °C annealing temperature and 40 cycles) and high-throughput sequencing. They also show that the four factors considered biased the final proportions of the species to some degree. Among these factors, the number of primer-template mismatches of each species had a disproportionate effect (up to five orders of magnitude) on the amplification efficiency. In particular, the number of primer-template mismatches explained most of the variation (~3/4) in the amplification efficiency of the species. The effect of blocking oligonucleotide concentration on nontarget species relative abundance was also significant, but less important (below one order of magnitude). Considering the results reported here, the quantitative potential of the technique is limited, and only qualitative results (the species list) are reliable, at least when targeting the barcoding COI region.","author":[{"dropping-particle":"","family":"Piñol","given":"Josep","non-dropping-particle":"","parse-names":false,"suffix":""},{"dropping-particle":"","family":"Mir","given":"G.","non-dropping-particle":"","parse-names":false,"suffix":""},{"dropping-particle":"","family":"Gomez-Polo","given":"P.","non-dropping-particle":"","parse-names":false,"suffix":""},{"dropping-particle":"","family":"Agustí","given":"N.","non-dropping-particle":"","parse-names":false,"suffix":""}],"container-title":"Molecular Ecology Resources","id":"ITEM-1","issue":"4","issued":{"date-parts":[["2015"]]},"page":"819-830","title":"Universal and blocking primer mismatches limit the use of high-throughput DNA sequencing for the quantitative metabarcoding of arthropods","type":"article-journal","volume":"15"},"uris":["http://www.mendeley.com/documents/?uuid=728a83c1-c489-4ad9-ae33-a54bd086471e"]},{"id":"ITEM-2","itemData":{"DOI":"10.1111/mec.14776","ISSN":"09621083","author":[{"dropping-particle":"","family":"Piñol","given":"Josep","non-dropping-particle":"","parse-names":false,"suffix":""},{"dropping-particle":"","family":"Senar","given":"Miquel A.","non-dropping-particle":"","parse-names":false,"suffix":""},{"dropping-particle":"","family":"Symondson","given":"William O. C.","non-dropping-particle":"","parse-names":false,"suffix":""}],"container-title":"Molecular Ecology","id":"ITEM-2","issue":"May","issued":{"date-parts":[["2019"]]},"page":"407– 419","title":"The choice of universal primers and the characteristics of the species mixture determines when DNA metabarcoding can be quantitative","type":"article-journal","volume":"28"},"uris":["http://www.mendeley.com/documents/?uuid=4f0d1695-ed8e-4d73-bf46-3f7eaa5b8710"]}],"mendeley":{"formattedCitation":"(Piñol, Mir, Gomez-Polo, &amp; Agustí, 2015; Piñol, Senar, &amp; Symondson, 2019)","plainTextFormattedCitation":"(Piñol, Mir, Gomez-Polo, &amp; Agustí, 2015; Piñol, Senar, &amp; Symondson, 2019)","previouslyFormattedCitation":"(Piñol, Mir, Gomez-Polo, &amp; Agustí, 2015; Piñol, Senar, &amp; Symondson, 2019)"},"properties":{"noteIndex":0},"schema":"https://github.com/citation-style-language/schema/raw/master/csl-citation.json"}</w:instrText>
      </w:r>
      <w:r w:rsidRPr="00E33E6A">
        <w:fldChar w:fldCharType="separate"/>
      </w:r>
      <w:r w:rsidRPr="00E33E6A">
        <w:rPr>
          <w:noProof/>
        </w:rPr>
        <w:t>(Piñol, Mir, Gomez-Polo, &amp; Agustí, 2015; Piñol, Senar, &amp; Symondson, 2019)</w:t>
      </w:r>
      <w:r w:rsidRPr="00E33E6A">
        <w:fldChar w:fldCharType="end"/>
      </w:r>
      <w:r>
        <w:t xml:space="preserve">. </w:t>
      </w:r>
      <w:r w:rsidR="00AD1401" w:rsidRPr="00E33E6A">
        <w:t xml:space="preserve">To evaluate </w:t>
      </w:r>
      <w:r w:rsidR="00521EDA">
        <w:t>each</w:t>
      </w:r>
      <w:r w:rsidR="00AD1401" w:rsidRPr="00E33E6A">
        <w:t xml:space="preserve"> primer</w:t>
      </w:r>
      <w:r w:rsidR="00521EDA">
        <w:t xml:space="preserve"> set </w:t>
      </w:r>
      <w:r w:rsidR="00AD1401" w:rsidRPr="00E33E6A">
        <w:t>for mismatch</w:t>
      </w:r>
      <w:r w:rsidR="00521EDA">
        <w:t>ing nucleotides</w:t>
      </w:r>
      <w:r w:rsidR="00AD1401" w:rsidRPr="00E33E6A">
        <w:t>,</w:t>
      </w:r>
      <w:r w:rsidR="00521EDA">
        <w:t xml:space="preserve"> the primers were aligned against the entire </w:t>
      </w:r>
      <w:r w:rsidR="00A90AEA">
        <w:t>I</w:t>
      </w:r>
      <w:r w:rsidR="00521EDA">
        <w:t>nsecta dataset and</w:t>
      </w:r>
      <w:r w:rsidR="00AD1401" w:rsidRPr="00E33E6A">
        <w:t xml:space="preserve"> a mismatch score </w:t>
      </w:r>
      <w:r w:rsidR="00521EDA">
        <w:t xml:space="preserve">was calculated </w:t>
      </w:r>
      <w:r w:rsidR="00AD1401" w:rsidRPr="00E33E6A">
        <w:t>for each primer and</w:t>
      </w:r>
      <w:r w:rsidR="00521EDA">
        <w:t xml:space="preserve"> sequence using the</w:t>
      </w:r>
      <w:r w:rsidR="00AD1401" w:rsidRPr="00E33E6A">
        <w:t xml:space="preserve"> </w:t>
      </w:r>
      <w:r w:rsidR="00521EDA">
        <w:t>evaluate_primer function</w:t>
      </w:r>
      <w:r w:rsidR="00AD1401" w:rsidRPr="00E33E6A">
        <w:t xml:space="preserve"> in PrimerMiner </w:t>
      </w:r>
      <w:r w:rsidR="00AD1401" w:rsidRPr="00E33E6A">
        <w:fldChar w:fldCharType="begin" w:fldLock="1"/>
      </w:r>
      <w:r w:rsidR="00AD1401" w:rsidRPr="00E33E6A">
        <w:instrText>ADDIN CSL_CITATION {"citationItems":[{"id":"ITEM-1","itemData":{"DOI":"10.1111/2041-210X.12687","ISSN":"2041210X","abstract":"1) DNA metabarcoding is a powerful tool to assess biodiversity by amplifying and sequencing a standardized gene marker region. However, typically used barcoding genes, such as the cytochrome c oxidase subunit I (COI) region for animals, are highly variable. Thus, different taxa in communities under study are often no amplifed equally well and some might even remain undetected due to primer bias. To reduce these problems, optimized region- and/or ecosystem-specific metabarcoding primers are necessary. 2) We developed the R package, PrimerMiner, which batch downloads DNA barcode gene sequences from BOLD and NCBI databases for specified target taxa and then applies sequence slutering to reduce biases introduced by differed number of available sequences per species. To design primers targeted for freshwater invertebrates, we downloaded COI data for the 15 most important invertebrate groups relevant for stream ecosystem assessment. Four primer sets with high base degeneracy were developed and their performance tested by sequencing ten mock community samples constisting each of 52 freshwater invertebrate taxa. Adiditionally, we evaluated the developed primers against other metabarcoding primers in silico using PrimerMiner. 3) Amplification and sequcnign was succesful for all ten mock community samples with the four different primer combinations. The developed primers varied in amplification efficiency and amount of taxa detected, but all primer sets deteced more taxa than standard Folmer barcoding primers. Additionall, the BF/BR primers amplified taxa very consistently, the BF2+BR2 and BF2+BR1 primer combination even better than a previously tested ribosomal marker (16S). Except for the BF1 + BR1 primer combination, all BF/BR primers detected","author":[{"dropping-particle":"","family":"Elbrecht","given":"Vasco","non-dropping-particle":"","parse-names":false,"suffix":""},{"dropping-particle":"","family":"Leese","given":"Florian","non-dropping-particle":"","parse-names":false,"suffix":""}],"container-title":"Methods in Ecology and Evolution","id":"ITEM-1","issue":"5","issued":{"date-parts":[["2017"]]},"page":"622-626","title":"PrimerMiner: an r package for development and in silico validation of DNA metabarcoding primers","type":"article-journal","volume":"8"},"uris":["http://www.mendeley.com/documents/?uuid=2bb009cc-bb07-4455-9499-40551a1df64f"]}],"mendeley":{"formattedCitation":"(Elbrecht &amp; Leese, 2017a)","plainTextFormattedCitation":"(Elbrecht &amp; Leese, 2017a)","previouslyFormattedCitation":"(Elbrecht &amp; Leese, 2017a)"},"properties":{"noteIndex":0},"schema":"https://github.com/citation-style-language/schema/raw/master/csl-citation.json"}</w:instrText>
      </w:r>
      <w:r w:rsidR="00AD1401" w:rsidRPr="00E33E6A">
        <w:fldChar w:fldCharType="separate"/>
      </w:r>
      <w:r w:rsidR="00AD1401" w:rsidRPr="00E33E6A">
        <w:rPr>
          <w:noProof/>
        </w:rPr>
        <w:t>(Elbrecht &amp; Leese, 2017a)</w:t>
      </w:r>
      <w:r w:rsidR="00AD1401" w:rsidRPr="00E33E6A">
        <w:fldChar w:fldCharType="end"/>
      </w:r>
      <w:r w:rsidR="00A90AEA">
        <w:t xml:space="preserve"> using the default “typ</w:t>
      </w:r>
      <w:r w:rsidR="004C27E5">
        <w:t xml:space="preserve">e-v1” mismatches (penalties as per </w:t>
      </w:r>
      <w:r w:rsidR="004C27E5">
        <w:fldChar w:fldCharType="begin" w:fldLock="1"/>
      </w:r>
      <w:r w:rsidR="00A6386F">
        <w:instrText>ADDIN CSL_CITATION {"citationItems":[{"id":"ITEM-1","itemData":{"DOI":"10.2353/jmoldx.2010.090035","ISSN":"15251578","abstract":"Real-time polymerase chain reaction (PCR) is the current method of choice for detection and quantification of nucleic acids, especially for molecular diagnostics. Complementarity between primers and template is often crucial for PCR applications, as mismatches can severely reduce priming efficiency. However, little quantitative data on the effect of these mismatches is available. We quantitatively investigated the effects of primer-template mismatches within the 3′-end primer region on real-time PCR using the 5′-nuclease assay. Our results show that single mismatches instigate a broad variety of effects, ranging from minor (&lt;1.5 cycle threshold, eg, A-C, C-A, T-G, G-T) to severe impact (&gt;7.0 cycle threshold, eg, A-A, G-A, A-G, C-C) on PCR amplification. A clear relationship between specific mismatch types, position, and impact was found, which remained consistent for DNA versus RNA amplifications and Taq/Moloney murine leukemia virus versus rTth based amplifications. The overall size of the impact among the various master mixes used differed substantially (up to sevenfold), and for certain master mixes a reverse or forward primer-specific impact was observed, emphasizing the importance of the experimental conditions used. Taken together these data suggest that mismatch impact follows a consistent pattern and enabled us to formulate several guidelines for predicting primer-template mismatch behavior when using specific 5-nuclease assay master mixes. Our study provides novel insight into mismatch behavior and should allow for more optimized development of real-time PCR assays involving primer-template mismatches. Copyright © American Society for Investigative Pathology and the Association for Molecular Pathology.","author":[{"dropping-particle":"","family":"Stadhouders","given":"Ralph","non-dropping-particle":"","parse-names":false,"suffix":""},{"dropping-particle":"","family":"Pas","given":"Suzan D.","non-dropping-particle":"","parse-names":false,"suffix":""},{"dropping-particle":"","family":"Anber","given":"Jeer","non-dropping-particle":"","parse-names":false,"suffix":""},{"dropping-particle":"","family":"Voermans","given":"Jolanda","non-dropping-particle":"","parse-names":false,"suffix":""},{"dropping-particle":"","family":"Mes","given":"Ted H.M.","non-dropping-particle":"","parse-names":false,"suffix":""},{"dropping-particle":"","family":"Schutten","given":"Martin","non-dropping-particle":"","parse-names":false,"suffix":""}],"container-title":"Journal of Molecular Diagnostics","id":"ITEM-1","issue":"1","issued":{"date-parts":[["2010"]]},"page":"109-117","publisher":"American Society for Investigative Pathology and Association for Molecular Pathology","title":"The effect of primer-template mismatches on the detection and quantification of nucleic acids using the 5′ nuclease assay","type":"article-journal","volume":"12"},"uris":["http://www.mendeley.com/documents/?uuid=cc6b98ad-d34d-4a5e-80fe-7cc163d1a211"]}],"mendeley":{"formattedCitation":"(Stadhouders et al., 2010)","manualFormatting":"Stadhouders et al., 2010)","plainTextFormattedCitation":"(Stadhouders et al., 2010)","previouslyFormattedCitation":"(Stadhouders et al., 2010)"},"properties":{"noteIndex":0},"schema":"https://github.com/citation-style-language/schema/raw/master/csl-citation.json"}</w:instrText>
      </w:r>
      <w:r w:rsidR="004C27E5">
        <w:fldChar w:fldCharType="separate"/>
      </w:r>
      <w:r w:rsidR="004C27E5" w:rsidRPr="004C27E5">
        <w:rPr>
          <w:noProof/>
        </w:rPr>
        <w:t>Stadhouders et al., 2010)</w:t>
      </w:r>
      <w:r w:rsidR="004C27E5">
        <w:fldChar w:fldCharType="end"/>
      </w:r>
      <w:r w:rsidR="00A90AEA">
        <w:t xml:space="preserve"> and “position-v1” settings (exponentially increasing mismatch penalty towards 3’ end of primer)</w:t>
      </w:r>
      <w:r w:rsidR="00226758">
        <w:t xml:space="preserve">, with penalty scores doubled for </w:t>
      </w:r>
      <w:r w:rsidR="004C27E5">
        <w:t>each contiguous</w:t>
      </w:r>
      <w:r w:rsidR="00226758">
        <w:t xml:space="preserve"> mismatch</w:t>
      </w:r>
      <w:r w:rsidR="00A90AEA">
        <w:t>.</w:t>
      </w:r>
    </w:p>
    <w:p w14:paraId="640A75BE" w14:textId="492A03C7" w:rsidR="00C2499F" w:rsidRDefault="00915716" w:rsidP="00AA27C0">
      <w:r>
        <w:rPr>
          <w:i/>
          <w:iCs/>
        </w:rPr>
        <w:t>Evaluation</w:t>
      </w:r>
      <w:r w:rsidR="00C2499F" w:rsidRPr="00C2499F">
        <w:rPr>
          <w:i/>
          <w:iCs/>
        </w:rPr>
        <w:t xml:space="preserve"> of </w:t>
      </w:r>
      <w:r w:rsidR="00C2499F">
        <w:rPr>
          <w:i/>
          <w:iCs/>
        </w:rPr>
        <w:t>off-target amplification.</w:t>
      </w:r>
    </w:p>
    <w:p w14:paraId="1D44DD71" w14:textId="331504F9" w:rsidR="00B404BD" w:rsidRPr="00E33E6A" w:rsidRDefault="00AD1401" w:rsidP="00AA27C0">
      <w:r w:rsidRPr="00E33E6A">
        <w:t xml:space="preserve">While </w:t>
      </w:r>
      <w:r w:rsidR="00521EDA">
        <w:t>inclu</w:t>
      </w:r>
      <w:r w:rsidR="00A6386F">
        <w:t>sion of</w:t>
      </w:r>
      <w:r w:rsidR="00521EDA">
        <w:t xml:space="preserve"> degenerate nucleotide bases </w:t>
      </w:r>
      <w:r w:rsidR="00A6386F">
        <w:t xml:space="preserve">in primers will </w:t>
      </w:r>
      <w:r w:rsidRPr="00E33E6A">
        <w:t xml:space="preserve">reduce primer-template mismatch and therefore </w:t>
      </w:r>
      <w:r w:rsidR="00A6386F">
        <w:t xml:space="preserve">increase </w:t>
      </w:r>
      <w:r w:rsidRPr="00E33E6A">
        <w:t>perform</w:t>
      </w:r>
      <w:r w:rsidR="00A6386F">
        <w:t xml:space="preserve">ance </w:t>
      </w:r>
      <w:r w:rsidRPr="00E33E6A">
        <w:t>for the above me</w:t>
      </w:r>
      <w:r w:rsidR="00A6386F">
        <w:t>tric</w:t>
      </w:r>
      <w:r w:rsidRPr="00E33E6A">
        <w:t xml:space="preserve">, </w:t>
      </w:r>
      <w:r w:rsidR="00521EDA">
        <w:t xml:space="preserve">overly </w:t>
      </w:r>
      <w:r w:rsidRPr="00E33E6A">
        <w:t xml:space="preserve">high </w:t>
      </w:r>
      <w:r w:rsidR="00521EDA">
        <w:t xml:space="preserve">primer </w:t>
      </w:r>
      <w:r w:rsidRPr="00E33E6A">
        <w:t xml:space="preserve">degeneracy can cause undesired off target amplification </w:t>
      </w:r>
      <w:r w:rsidRPr="00E33E6A">
        <w:fldChar w:fldCharType="begin" w:fldLock="1"/>
      </w:r>
      <w:r w:rsidRPr="00E33E6A">
        <w:instrText>ADDIN CSL_CITATION {"citationItems":[{"id":"ITEM-1","itemData":{"DOI":"10.1371/journal.pone.0199609","ISBN":"1111111111","ISSN":"1932-6203","abstract":"The cytochrome c oxidase subunit I (cox1) gene is the main mitochondrial molecular marker playing a pivotal role in phylogenetic research and is a crucial barcode sequence. Folmer’s “universal” primers designed to amplify this gene in metazoan invertebrates allowed quick and easy barcode and phylogenetic analysis. On the other hand, the increase in the number of studies on barcoding leads to more frequent publishing of incorrect sequences, due to amplification of non-target taxa, and insufficient analysis of the obtained sequences. Consequently, some sequences deposited in genetic databases are incorrectly described as obtained from invertebrates, while being in fact bacterial sequences. In our study, in which we used Folmer’s primers to amplify COI sequences of the crustacean fairy shrimp Branchipus schaefferi (Fischer 1834), we also obtained COI sequences of microbial contaminants from Aeromonas sp. However, when we searched the GenBank database for sequences closely matching these contaminations we found entries described as representatives of Gastrotricha and Mollusca. When these entries were compared with other sequences bearing the same names in the database, the genetic distance between the incorrect and correct sequences amplified from the same species was c.a. 65%. Although the responsibility for the correct molecular identification of species rests on researchers, the errors found in already published sequences data have not been re-evaluated so far. On the basis of the standard sampling technique we have estimated with 95% probability that the chances of finding incorrectly described metazoan sequences in the GenBank depend on the systematic group, and variety from less than 1% (Mollusca and Arthropoda) up to 6.9% (Gastrotricha). Consequently, the increasing popularity of DNA barcoding and metabarcoding analysis may lead to overestimation of species diversity. Finally, the study also discusses the sources of the problems with amplification of non-target sequences.","author":[{"dropping-particle":"","family":"Mioduchowska","given":"Monika","non-dropping-particle":"","parse-names":false,"suffix":""},{"dropping-particle":"","family":"Jan","given":"Michał","non-dropping-particle":"","parse-names":false,"suffix":""},{"dropping-particle":"","family":"Gołdyn","given":"Bartłomiej","non-dropping-particle":"","parse-names":false,"suffix":""},{"dropping-particle":"","family":"Kur","given":"Jarosław","non-dropping-particle":"","parse-names":false,"suffix":""},{"dropping-particle":"","family":"Sell","given":"Jerzy","non-dropping-particle":"","parse-names":false,"suffix":""}],"container-title":"Plos One","id":"ITEM-1","issue":"6","issued":{"date-parts":[["2018"]]},"page":"e0199609","title":"Instances of erroneous DNA barcoding of metazoan invertebrates: Are universal cox1 gene primers too “universal”?","type":"article-journal","volume":"13"},"uris":["http://www.mendeley.com/documents/?uuid=5a49a7c0-be71-4192-bfc4-0df20414e40d"]}],"mendeley":{"formattedCitation":"(Mioduchowska, Jan, Gołdyn, Kur, &amp; Sell, 2018)","plainTextFormattedCitation":"(Mioduchowska, Jan, Gołdyn, Kur, &amp; Sell, 2018)","previouslyFormattedCitation":"(Mioduchowska, Jan, Gołdyn, Kur, &amp; Sell, 2018)"},"properties":{"noteIndex":0},"schema":"https://github.com/citation-style-language/schema/raw/master/csl-citation.json"}</w:instrText>
      </w:r>
      <w:r w:rsidRPr="00E33E6A">
        <w:fldChar w:fldCharType="separate"/>
      </w:r>
      <w:r w:rsidRPr="00E33E6A">
        <w:rPr>
          <w:noProof/>
        </w:rPr>
        <w:t>(Mioduchowska, Jan, Gołdyn, Kur, &amp; Sell, 2018)</w:t>
      </w:r>
      <w:r w:rsidRPr="00E33E6A">
        <w:fldChar w:fldCharType="end"/>
      </w:r>
      <w:r w:rsidRPr="00E33E6A">
        <w:t xml:space="preserve">. To evaluate </w:t>
      </w:r>
      <w:r w:rsidR="00521EDA">
        <w:t>potential</w:t>
      </w:r>
      <w:r w:rsidRPr="00E33E6A">
        <w:t xml:space="preserve"> off-target effects o</w:t>
      </w:r>
      <w:r w:rsidR="00521EDA">
        <w:t>f each</w:t>
      </w:r>
      <w:r w:rsidRPr="00E33E6A">
        <w:t xml:space="preserve"> primer</w:t>
      </w:r>
      <w:r w:rsidR="00521EDA">
        <w:t xml:space="preserve"> set,</w:t>
      </w:r>
      <w:r w:rsidRPr="00E33E6A">
        <w:t xml:space="preserve"> the primertree R package </w:t>
      </w:r>
      <w:r w:rsidRPr="00E33E6A">
        <w:fldChar w:fldCharType="begin" w:fldLock="1"/>
      </w:r>
      <w:r w:rsidRPr="00E33E6A">
        <w:instrText>ADDIN CSL_CITATION {"citationItems":[{"id":"ITEM-1","itemData":{"DOI":"10.1038/srep22908","ISBN":"2045-2322 (Electronic)\\r2045-2322 (Linking)","ISSN":"20452322","PMID":"26965911","abstract":"Analysis of environmental DNA (eDNA) enables the detection of species of interest from water and soil samples, typically using species-specific PCR. Here, we describe a method to characterize the biodiversity of a given environment by amplifying eDNA using primer pairs targeting a wide range of taxa and high-throughput sequencing for species identification. We tested this approach on 91 water samples of 40 mL collected along the Cuyahoga River (Ohio, USA). We amplified eDNA using 12 primer pairs targeting mammals, fish, amphibians, birds, bryophytes, arthropods, copepods, plants and several microorganism taxa and sequenced all PCR products simultaneously by high-throughput sequencing. Overall, we identified DNA sequences from 15 species of fish, 17 species of mammals, 8 species of birds, 15 species of arthropods, one turtle and one salamander. Interestingly, in addition to aquatic and semi-aquatic animals, we identified DNA from terrestrial species that live near the Cuyahoga River. We also identified DNA from one Asian carp species invasive to the Great Lakes but that had not been previously reported in the Cuyahoga River. Our study shows that analysis of eDNA extracted from small water samples using wide-range PCR amplification combined with high-throughput sequencing can provide a broad perspective on biological diversity.","author":[{"dropping-particle":"V.","family":"Cannon","given":"M.","non-dropping-particle":"","parse-names":false,"suffix":""},{"dropping-particle":"","family":"Hester","given":"J.","non-dropping-particle":"","parse-names":false,"suffix":""},{"dropping-particle":"","family":"Shalkhauser","given":"A.","non-dropping-particle":"","parse-names":false,"suffix":""},{"dropping-particle":"","family":"Chan","given":"E. R.","non-dropping-particle":"","parse-names":false,"suffix":""},{"dropping-particle":"","family":"Logue","given":"K.","non-dropping-particle":"","parse-names":false,"suffix":""},{"dropping-particle":"","family":"Small","given":"S. T.","non-dropping-particle":"","parse-names":false,"suffix":""},{"dropping-particle":"","family":"Serre","given":"D.","non-dropping-particle":"","parse-names":false,"suffix":""}],"container-title":"Scientific Reports","id":"ITEM-1","issue":"December 2015","issued":{"date-parts":[["2016"]]},"page":"1-11","title":"In silico assessment of primers for eDNA studies using PrimerTree and application to characterize the biodiversity surrounding the Cuyahoga River","type":"article-journal","volume":"6"},"uris":["http://www.mendeley.com/documents/?uuid=88414577-a6a0-4af7-b3b9-5313bb33e662"]}],"mendeley":{"formattedCitation":"(Cannon et al., 2016)","plainTextFormattedCitation":"(Cannon et al., 2016)","previouslyFormattedCitation":"(Cannon et al., 2016)"},"properties":{"noteIndex":0},"schema":"https://github.com/citation-style-language/schema/raw/master/csl-citation.json"}</w:instrText>
      </w:r>
      <w:r w:rsidRPr="00E33E6A">
        <w:fldChar w:fldCharType="separate"/>
      </w:r>
      <w:r w:rsidRPr="00E33E6A">
        <w:rPr>
          <w:noProof/>
        </w:rPr>
        <w:t>(Cannon et al., 2016)</w:t>
      </w:r>
      <w:r w:rsidRPr="00E33E6A">
        <w:fldChar w:fldCharType="end"/>
      </w:r>
      <w:r w:rsidRPr="00E33E6A">
        <w:t xml:space="preserve"> was used to pick 1000 sequences at random from the trimmed datasets for each primer set and conduct a </w:t>
      </w:r>
      <w:r w:rsidR="00521EDA">
        <w:t>primerBLAST</w:t>
      </w:r>
      <w:r w:rsidRPr="00E33E6A">
        <w:t xml:space="preserve"> </w:t>
      </w:r>
      <w:r w:rsidR="00A6386F">
        <w:fldChar w:fldCharType="begin" w:fldLock="1"/>
      </w:r>
      <w:r w:rsidR="00812413">
        <w:instrText>ADDIN CSL_CITATION {"citationItems":[{"id":"ITEM-1","itemData":{"DOI":"10.1186/1471-2105-13-134","ISBN":"1471-2105 (Electronic)\\r1471-2105 (Linking)","ISSN":"14712105","PMID":"22708584","author":[{"dropping-particle":"","family":"Ye","given":"Jian","non-dropping-particle":"","parse-names":false,"suffix":""},{"dropping-particle":"","family":"Coulouris","given":"George","non-dropping-particle":"","parse-names":false,"suffix":""},{"dropping-particle":"","family":"Zaretskaya","given":"Irena","non-dropping-particle":"","parse-names":false,"suffix":""},{"dropping-particle":"","family":"Cutcutache","given":"Ioana","non-dropping-particle":"","parse-names":false,"suffix":""},{"dropping-particle":"","family":"Rozen","given":"Steve","non-dropping-particle":"","parse-names":false,"suffix":""},{"dropping-particle":"","family":"Madden","given":"Thomas L","non-dropping-particle":"","parse-names":false,"suffix":""}],"id":"ITEM-1","issued":{"date-parts":[["2012"]]},"title":"Primer-BLAST: A tool to design target-specific primers for polymerase chain reaction","type":"article-journal"},"uris":["http://www.mendeley.com/documents/?uuid=22dab539-93e8-4456-8316-908bb1af0dd8"]}],"mendeley":{"formattedCitation":"(Ye et al., 2012)","plainTextFormattedCitation":"(Ye et al., 2012)","previouslyFormattedCitation":"(Ye et al., 2012)"},"properties":{"noteIndex":0},"schema":"https://github.com/citation-style-language/schema/raw/master/csl-citation.json"}</w:instrText>
      </w:r>
      <w:r w:rsidR="00A6386F">
        <w:fldChar w:fldCharType="separate"/>
      </w:r>
      <w:r w:rsidR="00A6386F" w:rsidRPr="00A6386F">
        <w:rPr>
          <w:noProof/>
        </w:rPr>
        <w:t>(Ye et al., 2012)</w:t>
      </w:r>
      <w:r w:rsidR="00A6386F">
        <w:fldChar w:fldCharType="end"/>
      </w:r>
      <w:r w:rsidR="006B2A02">
        <w:t xml:space="preserve"> </w:t>
      </w:r>
      <w:r w:rsidRPr="00E33E6A">
        <w:t xml:space="preserve">against the </w:t>
      </w:r>
      <w:r w:rsidR="00A6386F">
        <w:t xml:space="preserve">total </w:t>
      </w:r>
      <w:r w:rsidR="006B2A02">
        <w:t>GenBank</w:t>
      </w:r>
      <w:r w:rsidR="00A6386F">
        <w:t xml:space="preserve"> </w:t>
      </w:r>
      <w:r w:rsidR="006B2A02">
        <w:t>nucleotide</w:t>
      </w:r>
      <w:r w:rsidRPr="00E33E6A">
        <w:t xml:space="preserve"> database</w:t>
      </w:r>
      <w:r w:rsidR="00A6386F">
        <w:t xml:space="preserve"> </w:t>
      </w:r>
      <w:r w:rsidR="00A6386F">
        <w:fldChar w:fldCharType="begin" w:fldLock="1"/>
      </w:r>
      <w:r w:rsidR="00A6386F">
        <w:instrText>ADDIN CSL_CITATION {"citationItems":[{"id":"ITEM-1","itemData":{"DOI":"10.1093/nar/gkx1094","ISBN":"1362-4962 (Electronic)\\r0305-1048 (Linking)","ISSN":"13624962","PMID":"26590407","abstract":"GenBank R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FTP.","author":[{"dropping-particle":"","family":"Benson","given":"Dennis A.","non-dropping-particle":"","parse-names":false,"suffix":""},{"dropping-particle":"","family":"Cavanaugh","given":"Mark","non-dropping-particle":"","parse-names":false,"suffix":""},{"dropping-particle":"","family":"Clark","given":"Karen","non-dropping-particle":"","parse-names":false,"suffix":""},{"dropping-particle":"","family":"Karsch-Mizrachi","given":"Ilene","non-dropping-particle":"","parse-names":false,"suffix":""},{"dropping-particle":"","family":"Ostell","given":"James","non-dropping-particle":"","parse-names":false,"suffix":""},{"dropping-particle":"","family":"Pruitt","given":"Kim D.","non-dropping-particle":"","parse-names":false,"suffix":""},{"dropping-particle":"","family":"Sayers","given":"Eric W.","non-dropping-particle":"","parse-names":false,"suffix":""}],"container-title":"Nucleic Acids Research","id":"ITEM-1","issue":"D1","issued":{"date-parts":[["2018"]]},"page":"D41-D47","title":"GenBank","type":"article-journal","volume":"46"},"uris":["http://www.mendeley.com/documents/?uuid=f829487a-80ed-4526-b06b-43b729c5fd8b"]}],"mendeley":{"formattedCitation":"(Benson et al., 2018)","plainTextFormattedCitation":"(Benson et al., 2018)","previouslyFormattedCitation":"(Benson et al., 2018)"},"properties":{"noteIndex":0},"schema":"https://github.com/citation-style-language/schema/raw/master/csl-citation.json"}</w:instrText>
      </w:r>
      <w:r w:rsidR="00A6386F">
        <w:fldChar w:fldCharType="separate"/>
      </w:r>
      <w:r w:rsidR="00A6386F" w:rsidRPr="00A6386F">
        <w:rPr>
          <w:noProof/>
        </w:rPr>
        <w:t>(Benson et al., 2018)</w:t>
      </w:r>
      <w:r w:rsidR="00A6386F">
        <w:fldChar w:fldCharType="end"/>
      </w:r>
      <w:r w:rsidR="00521EDA">
        <w:t xml:space="preserve">. </w:t>
      </w:r>
      <w:r w:rsidR="00A6386F">
        <w:t>in order</w:t>
      </w:r>
      <w:r w:rsidR="00A6386F" w:rsidRPr="00E33E6A">
        <w:t xml:space="preserve"> to summarise the</w:t>
      </w:r>
      <w:r w:rsidR="00A6386F">
        <w:t xml:space="preserve"> expected</w:t>
      </w:r>
      <w:r w:rsidR="00A6386F" w:rsidRPr="00E33E6A">
        <w:t xml:space="preserve"> taxonomic scope of each primer</w:t>
      </w:r>
      <w:r w:rsidR="00A6386F">
        <w:t xml:space="preserve">, </w:t>
      </w:r>
      <w:r w:rsidRPr="00E33E6A">
        <w:t xml:space="preserve">neighbour joining trees were </w:t>
      </w:r>
      <w:r w:rsidR="00521EDA">
        <w:t xml:space="preserve">constructed </w:t>
      </w:r>
      <w:r w:rsidR="00A6386F">
        <w:t xml:space="preserve">from primerBLAST hits </w:t>
      </w:r>
      <w:r w:rsidR="00521EDA">
        <w:t>and annotated with higher taxonomic ranks</w:t>
      </w:r>
      <w:r w:rsidR="00A6386F">
        <w:t>.</w:t>
      </w:r>
    </w:p>
    <w:p w14:paraId="222B8B82" w14:textId="77777777" w:rsidR="00AD1401" w:rsidRPr="00AA27C0" w:rsidRDefault="00AD1401" w:rsidP="00AA27C0">
      <w:pPr>
        <w:pStyle w:val="Heading1"/>
      </w:pPr>
      <w:r w:rsidRPr="00AA27C0">
        <w:lastRenderedPageBreak/>
        <w:t>Results</w:t>
      </w:r>
    </w:p>
    <w:p w14:paraId="310AA832" w14:textId="77777777" w:rsidR="00AD1401" w:rsidRPr="00206405" w:rsidRDefault="00206405" w:rsidP="00AA27C0">
      <w:pPr>
        <w:rPr>
          <w:i/>
          <w:iCs/>
        </w:rPr>
      </w:pPr>
      <w:r w:rsidRPr="00206405">
        <w:rPr>
          <w:i/>
          <w:iCs/>
        </w:rPr>
        <w:t>Pest insect datasets</w:t>
      </w:r>
    </w:p>
    <w:p w14:paraId="00E35B83" w14:textId="70667633" w:rsidR="00CF7FDD" w:rsidRDefault="00D91D19" w:rsidP="00AA27C0">
      <w:pPr>
        <w:rPr>
          <w:rFonts w:cs="Arial"/>
          <w:color w:val="202124"/>
          <w:spacing w:val="2"/>
          <w:shd w:val="clear" w:color="auto" w:fill="FFFFFF"/>
        </w:rPr>
      </w:pPr>
      <w:r>
        <w:rPr>
          <w:rFonts w:cs="Arial"/>
          <w:color w:val="202124"/>
          <w:spacing w:val="2"/>
          <w:shd w:val="clear" w:color="auto" w:fill="FFFFFF"/>
        </w:rPr>
        <w:t>A total</w:t>
      </w:r>
      <w:r w:rsidR="00AD1401" w:rsidRPr="00E33E6A">
        <w:rPr>
          <w:rFonts w:cs="Arial"/>
          <w:color w:val="202124"/>
          <w:spacing w:val="2"/>
          <w:shd w:val="clear" w:color="auto" w:fill="FFFFFF"/>
        </w:rPr>
        <w:t xml:space="preserve"> </w:t>
      </w:r>
      <w:r>
        <w:rPr>
          <w:rFonts w:cs="Arial"/>
          <w:color w:val="202124"/>
          <w:spacing w:val="2"/>
          <w:shd w:val="clear" w:color="auto" w:fill="FFFFFF"/>
        </w:rPr>
        <w:t xml:space="preserve">of </w:t>
      </w:r>
      <w:r w:rsidR="00206405">
        <w:rPr>
          <w:rFonts w:cs="Arial"/>
          <w:color w:val="202124"/>
          <w:spacing w:val="2"/>
          <w:shd w:val="clear" w:color="auto" w:fill="FFFFFF"/>
        </w:rPr>
        <w:t>3914</w:t>
      </w:r>
      <w:r w:rsidR="00AD1401" w:rsidRPr="00E33E6A">
        <w:rPr>
          <w:rFonts w:cs="Arial"/>
          <w:color w:val="202124"/>
          <w:spacing w:val="2"/>
          <w:shd w:val="clear" w:color="auto" w:fill="FFFFFF"/>
        </w:rPr>
        <w:t xml:space="preserve"> </w:t>
      </w:r>
      <w:r>
        <w:rPr>
          <w:rFonts w:cs="Arial"/>
          <w:color w:val="202124"/>
          <w:spacing w:val="2"/>
          <w:shd w:val="clear" w:color="auto" w:fill="FFFFFF"/>
        </w:rPr>
        <w:t>insect pest species</w:t>
      </w:r>
      <w:r w:rsidRPr="00D91D19">
        <w:rPr>
          <w:rFonts w:cs="Arial"/>
          <w:color w:val="202124"/>
          <w:spacing w:val="2"/>
          <w:shd w:val="clear" w:color="auto" w:fill="FFFFFF"/>
        </w:rPr>
        <w:t xml:space="preserve"> </w:t>
      </w:r>
      <w:r>
        <w:rPr>
          <w:rFonts w:cs="Arial"/>
          <w:color w:val="202124"/>
          <w:spacing w:val="2"/>
          <w:shd w:val="clear" w:color="auto" w:fill="FFFFFF"/>
        </w:rPr>
        <w:t>from</w:t>
      </w:r>
      <w:r w:rsidRPr="00E33E6A">
        <w:rPr>
          <w:rFonts w:cs="Arial"/>
          <w:color w:val="202124"/>
          <w:spacing w:val="2"/>
          <w:shd w:val="clear" w:color="auto" w:fill="FFFFFF"/>
        </w:rPr>
        <w:t xml:space="preserve"> </w:t>
      </w:r>
      <w:r w:rsidR="00206405">
        <w:rPr>
          <w:rFonts w:cs="Arial"/>
          <w:color w:val="202124"/>
          <w:spacing w:val="2"/>
          <w:shd w:val="clear" w:color="auto" w:fill="FFFFFF"/>
        </w:rPr>
        <w:t>2108 Genera, 329</w:t>
      </w:r>
      <w:r w:rsidRPr="00E33E6A">
        <w:rPr>
          <w:rFonts w:cs="Arial"/>
          <w:color w:val="202124"/>
          <w:spacing w:val="2"/>
          <w:shd w:val="clear" w:color="auto" w:fill="FFFFFF"/>
        </w:rPr>
        <w:t xml:space="preserve"> families and </w:t>
      </w:r>
      <w:r w:rsidR="00206405">
        <w:rPr>
          <w:rFonts w:cs="Arial"/>
          <w:color w:val="202124"/>
          <w:spacing w:val="2"/>
          <w:shd w:val="clear" w:color="auto" w:fill="FFFFFF"/>
        </w:rPr>
        <w:t>20</w:t>
      </w:r>
      <w:r w:rsidRPr="00E33E6A">
        <w:rPr>
          <w:rFonts w:cs="Arial"/>
          <w:color w:val="202124"/>
          <w:spacing w:val="2"/>
          <w:shd w:val="clear" w:color="auto" w:fill="FFFFFF"/>
        </w:rPr>
        <w:t xml:space="preserve"> orders</w:t>
      </w:r>
      <w:r>
        <w:rPr>
          <w:rFonts w:cs="Arial"/>
          <w:color w:val="202124"/>
          <w:spacing w:val="2"/>
          <w:shd w:val="clear" w:color="auto" w:fill="FFFFFF"/>
        </w:rPr>
        <w:t xml:space="preserve"> </w:t>
      </w:r>
      <w:r w:rsidR="00AD1401" w:rsidRPr="00E33E6A">
        <w:rPr>
          <w:rFonts w:cs="Arial"/>
          <w:color w:val="202124"/>
          <w:spacing w:val="2"/>
          <w:shd w:val="clear" w:color="auto" w:fill="FFFFFF"/>
        </w:rPr>
        <w:t xml:space="preserve">were </w:t>
      </w:r>
      <w:r>
        <w:rPr>
          <w:rFonts w:cs="Arial"/>
          <w:color w:val="202124"/>
          <w:spacing w:val="2"/>
          <w:shd w:val="clear" w:color="auto" w:fill="FFFFFF"/>
        </w:rPr>
        <w:t>identified from public</w:t>
      </w:r>
      <w:r w:rsidR="00AD1401" w:rsidRPr="00E33E6A">
        <w:rPr>
          <w:rFonts w:cs="Arial"/>
          <w:color w:val="202124"/>
          <w:spacing w:val="2"/>
          <w:shd w:val="clear" w:color="auto" w:fill="FFFFFF"/>
        </w:rPr>
        <w:t xml:space="preserve"> databases </w:t>
      </w:r>
      <w:r>
        <w:rPr>
          <w:rFonts w:cs="Arial"/>
          <w:color w:val="202124"/>
          <w:spacing w:val="2"/>
          <w:shd w:val="clear" w:color="auto" w:fill="FFFFFF"/>
        </w:rPr>
        <w:t>of invasive and pest insect species</w:t>
      </w:r>
      <w:r w:rsidR="00E24CA2">
        <w:rPr>
          <w:rFonts w:cs="Arial"/>
          <w:color w:val="202124"/>
          <w:spacing w:val="2"/>
          <w:shd w:val="clear" w:color="auto" w:fill="FFFFFF"/>
        </w:rPr>
        <w:t xml:space="preserve"> and successfully mapped into the OTT taxonomy</w:t>
      </w:r>
      <w:r>
        <w:rPr>
          <w:rFonts w:cs="Arial"/>
          <w:color w:val="202124"/>
          <w:spacing w:val="2"/>
          <w:shd w:val="clear" w:color="auto" w:fill="FFFFFF"/>
        </w:rPr>
        <w:t xml:space="preserve"> (Figure 1). The</w:t>
      </w:r>
      <w:r w:rsidR="00206405">
        <w:rPr>
          <w:rFonts w:cs="Arial"/>
          <w:color w:val="202124"/>
          <w:spacing w:val="2"/>
          <w:shd w:val="clear" w:color="auto" w:fill="FFFFFF"/>
        </w:rPr>
        <w:t xml:space="preserve"> more generally focused ‘invasive species’ inventories DAISIE and GRIIS contained the greatest total number of ta</w:t>
      </w:r>
      <w:r w:rsidR="00CF7FDD">
        <w:rPr>
          <w:rFonts w:cs="Arial"/>
          <w:color w:val="202124"/>
          <w:spacing w:val="2"/>
          <w:shd w:val="clear" w:color="auto" w:fill="FFFFFF"/>
        </w:rPr>
        <w:t>x</w:t>
      </w:r>
      <w:r w:rsidR="00206405">
        <w:rPr>
          <w:rFonts w:cs="Arial"/>
          <w:color w:val="202124"/>
          <w:spacing w:val="2"/>
          <w:shd w:val="clear" w:color="auto" w:fill="FFFFFF"/>
        </w:rPr>
        <w:t xml:space="preserve">a, with 2064 and 2063 species respectively. This was followed by </w:t>
      </w:r>
      <w:r w:rsidR="00CF7FDD">
        <w:rPr>
          <w:rFonts w:cs="Arial"/>
          <w:color w:val="202124"/>
          <w:spacing w:val="2"/>
          <w:shd w:val="clear" w:color="auto" w:fill="FFFFFF"/>
        </w:rPr>
        <w:t xml:space="preserve">pest and biosecurity focused inventories of </w:t>
      </w:r>
      <w:r w:rsidR="00CF7FDD">
        <w:rPr>
          <w:rFonts w:cs="Arial"/>
          <w:color w:val="202124"/>
          <w:spacing w:val="2"/>
          <w:shd w:val="clear" w:color="auto" w:fill="FFFFFF"/>
        </w:rPr>
        <w:fldChar w:fldCharType="begin" w:fldLock="1"/>
      </w:r>
      <w:r w:rsidR="007D71E7">
        <w:rPr>
          <w:rFonts w:cs="Arial"/>
          <w:color w:val="202124"/>
          <w:spacing w:val="2"/>
          <w:shd w:val="clear" w:color="auto" w:fill="FFFFFF"/>
        </w:rPr>
        <w:instrText>ADDIN CSL_CITATION {"citationItems":[{"id":"ITEM-1","itemData":{"DOI":"10.1139/gen-2016-0024","ISBN":"2013112033","ISSN":"08312796 (ISSN)","abstract":"© 2016 Published by NRC Research Press.Many of the arthropod species that are important pests of agriculture and forestry are impossible to discriminate morphologically throughout all of their life stages. Some cannot be differentiated at any life stage. Over the past decade, DNA barcoding has gained increasing adoption as a tool to both identify known species and to reveal cryptic taxa. Although there has not been a focused effort to develop a barcode library for them, reference sequences are now available for 77% of the 409 species of arthropods documented on major pest databases. Aside from developing the reference library needed to guide specimen identifications, past barcode studies have revealed that a significant fraction of arthropod pests are a complex of allied taxa. Because of their importance as pests and disease vectors impacting global agriculture and forestry, DNA barcode results on these arthropods have significant implications for quarantine detection, regulation, and management. The current review discusses these implications in light of the presence of cryptic species in plant pests exposed by DNA barcoding.","author":[{"dropping-particle":"","family":"Ashfaq","given":"Muhammad","non-dropping-particle":"","parse-names":false,"suffix":""},{"dropping-particle":"","family":"Hebert","given":"P.D.N. Paul D.N.","non-dropping-particle":"","parse-names":false,"suffix":""},{"dropping-particle":"","family":"Naaum","given":"Amanda","non-dropping-particle":"","parse-names":false,"suffix":""}],"container-title":"Genome","id":"ITEM-1","issue":"11","issued":{"date-parts":[["2016"]]},"page":"933-945","title":"DNA barcodes for bio-surveillance: Regulated and economically important arthropod plant pests","type":"article-journal","volume":"59"},"uris":["http://www.mendeley.com/documents/?uuid=920a7c04-1f88-4d3b-8ab8-d16261ecc8d1"]}],"mendeley":{"formattedCitation":"(Ashfaq et al., 2016)","plainTextFormattedCitation":"(Ashfaq et al., 2016)","previouslyFormattedCitation":"(Ashfaq et al., 2016)"},"properties":{"noteIndex":0},"schema":"https://github.com/citation-style-language/schema/raw/master/csl-citation.json"}</w:instrText>
      </w:r>
      <w:r w:rsidR="00CF7FDD">
        <w:rPr>
          <w:rFonts w:cs="Arial"/>
          <w:color w:val="202124"/>
          <w:spacing w:val="2"/>
          <w:shd w:val="clear" w:color="auto" w:fill="FFFFFF"/>
        </w:rPr>
        <w:fldChar w:fldCharType="separate"/>
      </w:r>
      <w:r w:rsidR="00CF7FDD" w:rsidRPr="00CF7FDD">
        <w:rPr>
          <w:rFonts w:cs="Arial"/>
          <w:noProof/>
          <w:color w:val="202124"/>
          <w:spacing w:val="2"/>
          <w:shd w:val="clear" w:color="auto" w:fill="FFFFFF"/>
        </w:rPr>
        <w:t>(Ashfaq et al., 2016)</w:t>
      </w:r>
      <w:r w:rsidR="00CF7FDD">
        <w:rPr>
          <w:rFonts w:cs="Arial"/>
          <w:color w:val="202124"/>
          <w:spacing w:val="2"/>
          <w:shd w:val="clear" w:color="auto" w:fill="FFFFFF"/>
        </w:rPr>
        <w:fldChar w:fldCharType="end"/>
      </w:r>
      <w:r w:rsidR="00CF7FDD">
        <w:rPr>
          <w:rFonts w:cs="Arial"/>
          <w:color w:val="202124"/>
          <w:spacing w:val="2"/>
          <w:shd w:val="clear" w:color="auto" w:fill="FFFFFF"/>
        </w:rPr>
        <w:t>, EPPO, CABI and QBank with 397, 383, 366, and 354 species respectively. Finally, the smallest overall datasets were the regionally restricted Plant Health Australia, and DAWR top40 databasets, and the taxonomicly restricted vectorbase, with 112, 99 and 79 species respectively. . Supprisingly the GISD dataset also had a low number of taxa at 79 species, reflecting different curation practices to DAISIE and GRIIS.</w:t>
      </w:r>
    </w:p>
    <w:p w14:paraId="2D3A5FCC" w14:textId="5EB00D00" w:rsidR="00213BC1" w:rsidRDefault="00213BC1" w:rsidP="00AA27C0">
      <w:pPr>
        <w:rPr>
          <w:rFonts w:cs="Arial"/>
          <w:color w:val="202124"/>
          <w:spacing w:val="2"/>
          <w:shd w:val="clear" w:color="auto" w:fill="FFFFFF"/>
        </w:rPr>
      </w:pPr>
      <w:r>
        <w:rPr>
          <w:rFonts w:cs="Arial"/>
          <w:color w:val="202124"/>
          <w:spacing w:val="2"/>
          <w:shd w:val="clear" w:color="auto" w:fill="FFFFFF"/>
        </w:rPr>
        <w:t>In contrast, when</w:t>
      </w:r>
      <w:r w:rsidR="00CF7FDD">
        <w:rPr>
          <w:rFonts w:cs="Arial"/>
          <w:color w:val="202124"/>
          <w:spacing w:val="2"/>
          <w:shd w:val="clear" w:color="auto" w:fill="FFFFFF"/>
        </w:rPr>
        <w:t xml:space="preserve"> considering </w:t>
      </w:r>
      <w:r>
        <w:rPr>
          <w:rFonts w:cs="Arial"/>
          <w:color w:val="202124"/>
          <w:spacing w:val="2"/>
          <w:shd w:val="clear" w:color="auto" w:fill="FFFFFF"/>
        </w:rPr>
        <w:t xml:space="preserve">proportion of species unique to that database the taxonomically restricted Vectorbase had the highest proportion of unique species at 88.5%. This was followed by the large DAISIE adnd GRIIS with 51% and 48% unique to that database, mostly overlapping with each other. The EPPO, Qbank, Ashfaq et al, and PHA datasets had 36%, 30%, 25% and 25% unique species respectively. The CABI and DAWR40 datasets had 16% and 17% unique. </w:t>
      </w:r>
      <w:r w:rsidR="00375FC0">
        <w:rPr>
          <w:rFonts w:cs="Arial"/>
          <w:color w:val="202124"/>
          <w:spacing w:val="2"/>
          <w:shd w:val="clear" w:color="auto" w:fill="FFFFFF"/>
        </w:rPr>
        <w:t>Finally,</w:t>
      </w:r>
      <w:r>
        <w:rPr>
          <w:rFonts w:cs="Arial"/>
          <w:color w:val="202124"/>
          <w:spacing w:val="2"/>
          <w:shd w:val="clear" w:color="auto" w:fill="FFFFFF"/>
        </w:rPr>
        <w:t xml:space="preserve"> the GISD had the lowest proportion of unique species with only 8%. </w:t>
      </w:r>
    </w:p>
    <w:p w14:paraId="3379D939" w14:textId="77777777" w:rsidR="00206405" w:rsidRDefault="00206405" w:rsidP="00213BC1">
      <w:pPr>
        <w:pStyle w:val="Heading2"/>
        <w:rPr>
          <w:shd w:val="clear" w:color="auto" w:fill="FFFFFF"/>
        </w:rPr>
      </w:pPr>
      <w:r>
        <w:rPr>
          <w:shd w:val="clear" w:color="auto" w:fill="FFFFFF"/>
        </w:rPr>
        <w:t>Sequence database assembly</w:t>
      </w:r>
    </w:p>
    <w:p w14:paraId="648F22F4" w14:textId="77777777" w:rsidR="00AD1401" w:rsidRPr="00E33E6A" w:rsidRDefault="007D71E7" w:rsidP="00EF0BDF">
      <w:pPr>
        <w:rPr>
          <w:rFonts w:cs="Arial"/>
          <w:color w:val="202124"/>
          <w:spacing w:val="2"/>
          <w:shd w:val="clear" w:color="auto" w:fill="FFFFFF"/>
        </w:rPr>
      </w:pPr>
      <w:r>
        <w:rPr>
          <w:rFonts w:cs="Arial"/>
          <w:color w:val="202124"/>
          <w:spacing w:val="2"/>
          <w:shd w:val="clear" w:color="auto" w:fill="FFFFFF"/>
        </w:rPr>
        <w:t xml:space="preserve">To evaluate candidate primers, </w:t>
      </w:r>
      <w:r w:rsidR="00F74EDE" w:rsidRPr="00F74EDE">
        <w:rPr>
          <w:rFonts w:cs="Arial"/>
          <w:color w:val="202124"/>
          <w:spacing w:val="2"/>
          <w:shd w:val="clear" w:color="auto" w:fill="FFFFFF"/>
        </w:rPr>
        <w:t>1</w:t>
      </w:r>
      <w:r w:rsidR="00F74EDE">
        <w:rPr>
          <w:rFonts w:cs="Arial"/>
          <w:color w:val="202124"/>
          <w:spacing w:val="2"/>
          <w:shd w:val="clear" w:color="auto" w:fill="FFFFFF"/>
        </w:rPr>
        <w:t>,</w:t>
      </w:r>
      <w:r w:rsidR="00F74EDE" w:rsidRPr="00F74EDE">
        <w:rPr>
          <w:rFonts w:cs="Arial"/>
          <w:color w:val="202124"/>
          <w:spacing w:val="2"/>
          <w:shd w:val="clear" w:color="auto" w:fill="FFFFFF"/>
        </w:rPr>
        <w:t>770</w:t>
      </w:r>
      <w:r w:rsidR="00F74EDE">
        <w:rPr>
          <w:rFonts w:cs="Arial"/>
          <w:color w:val="202124"/>
          <w:spacing w:val="2"/>
          <w:shd w:val="clear" w:color="auto" w:fill="FFFFFF"/>
        </w:rPr>
        <w:t>,</w:t>
      </w:r>
      <w:r w:rsidR="00F74EDE" w:rsidRPr="00F74EDE">
        <w:rPr>
          <w:rFonts w:cs="Arial"/>
          <w:color w:val="202124"/>
          <w:spacing w:val="2"/>
          <w:shd w:val="clear" w:color="auto" w:fill="FFFFFF"/>
        </w:rPr>
        <w:t>587</w:t>
      </w:r>
      <w:r w:rsidR="00D91D19">
        <w:rPr>
          <w:rFonts w:cs="Arial"/>
          <w:color w:val="202124"/>
          <w:spacing w:val="2"/>
          <w:shd w:val="clear" w:color="auto" w:fill="FFFFFF"/>
        </w:rPr>
        <w:t xml:space="preserve"> </w:t>
      </w:r>
      <w:r>
        <w:rPr>
          <w:rFonts w:cs="Arial"/>
          <w:color w:val="202124"/>
          <w:spacing w:val="2"/>
          <w:shd w:val="clear" w:color="auto" w:fill="FFFFFF"/>
        </w:rPr>
        <w:t xml:space="preserve">and </w:t>
      </w:r>
      <w:r w:rsidR="00495FE0" w:rsidRPr="00495FE0">
        <w:rPr>
          <w:rFonts w:cs="Arial"/>
          <w:color w:val="202124"/>
          <w:spacing w:val="2"/>
          <w:shd w:val="clear" w:color="auto" w:fill="FFFFFF"/>
        </w:rPr>
        <w:t>1</w:t>
      </w:r>
      <w:r w:rsidR="00495FE0">
        <w:rPr>
          <w:rFonts w:cs="Arial"/>
          <w:color w:val="202124"/>
          <w:spacing w:val="2"/>
          <w:shd w:val="clear" w:color="auto" w:fill="FFFFFF"/>
        </w:rPr>
        <w:t>,</w:t>
      </w:r>
      <w:r w:rsidR="00495FE0" w:rsidRPr="00495FE0">
        <w:rPr>
          <w:rFonts w:cs="Arial"/>
          <w:color w:val="202124"/>
          <w:spacing w:val="2"/>
          <w:shd w:val="clear" w:color="auto" w:fill="FFFFFF"/>
        </w:rPr>
        <w:t>750</w:t>
      </w:r>
      <w:r w:rsidR="00495FE0">
        <w:rPr>
          <w:rFonts w:cs="Arial"/>
          <w:color w:val="202124"/>
          <w:spacing w:val="2"/>
          <w:shd w:val="clear" w:color="auto" w:fill="FFFFFF"/>
        </w:rPr>
        <w:t>,</w:t>
      </w:r>
      <w:r w:rsidR="00495FE0" w:rsidRPr="00495FE0">
        <w:rPr>
          <w:rFonts w:cs="Arial"/>
          <w:color w:val="202124"/>
          <w:spacing w:val="2"/>
          <w:shd w:val="clear" w:color="auto" w:fill="FFFFFF"/>
        </w:rPr>
        <w:t>185</w:t>
      </w:r>
      <w:r>
        <w:rPr>
          <w:rFonts w:cs="Arial"/>
          <w:color w:val="202124"/>
          <w:spacing w:val="2"/>
          <w:shd w:val="clear" w:color="auto" w:fill="FFFFFF"/>
        </w:rPr>
        <w:t xml:space="preserve"> s</w:t>
      </w:r>
      <w:r w:rsidR="00D91D19">
        <w:rPr>
          <w:rFonts w:cs="Arial"/>
          <w:color w:val="202124"/>
          <w:spacing w:val="2"/>
          <w:shd w:val="clear" w:color="auto" w:fill="FFFFFF"/>
        </w:rPr>
        <w:t xml:space="preserve">equences </w:t>
      </w:r>
      <w:r>
        <w:rPr>
          <w:rFonts w:cs="Arial"/>
          <w:color w:val="202124"/>
          <w:spacing w:val="2"/>
          <w:shd w:val="clear" w:color="auto" w:fill="FFFFFF"/>
        </w:rPr>
        <w:t xml:space="preserve">with taxonomy </w:t>
      </w:r>
      <w:r w:rsidRPr="007D71E7">
        <w:rPr>
          <w:rFonts w:cs="Arial"/>
          <w:color w:val="202124"/>
          <w:spacing w:val="2"/>
          <w:shd w:val="clear" w:color="auto" w:fill="FFFFFF"/>
        </w:rPr>
        <w:t>"Insecta"</w:t>
      </w:r>
      <w:r>
        <w:rPr>
          <w:rFonts w:cs="Arial"/>
          <w:color w:val="202124"/>
          <w:spacing w:val="2"/>
          <w:shd w:val="clear" w:color="auto" w:fill="FFFFFF"/>
        </w:rPr>
        <w:t xml:space="preserve"> </w:t>
      </w:r>
      <w:r w:rsidR="00D91D19">
        <w:rPr>
          <w:rFonts w:cs="Arial"/>
          <w:color w:val="202124"/>
          <w:spacing w:val="2"/>
          <w:shd w:val="clear" w:color="auto" w:fill="FFFFFF"/>
        </w:rPr>
        <w:t xml:space="preserve">were retrieved from </w:t>
      </w:r>
      <w:r>
        <w:rPr>
          <w:rFonts w:cs="Arial"/>
          <w:color w:val="202124"/>
          <w:spacing w:val="2"/>
          <w:shd w:val="clear" w:color="auto" w:fill="FFFFFF"/>
        </w:rPr>
        <w:t>G</w:t>
      </w:r>
      <w:r w:rsidR="00D91D19">
        <w:rPr>
          <w:rFonts w:cs="Arial"/>
          <w:color w:val="202124"/>
          <w:spacing w:val="2"/>
          <w:shd w:val="clear" w:color="auto" w:fill="FFFFFF"/>
        </w:rPr>
        <w:t>en</w:t>
      </w:r>
      <w:r>
        <w:rPr>
          <w:rFonts w:cs="Arial"/>
          <w:color w:val="202124"/>
          <w:spacing w:val="2"/>
          <w:shd w:val="clear" w:color="auto" w:fill="FFFFFF"/>
        </w:rPr>
        <w:t>B</w:t>
      </w:r>
      <w:r w:rsidR="00D91D19">
        <w:rPr>
          <w:rFonts w:cs="Arial"/>
          <w:color w:val="202124"/>
          <w:spacing w:val="2"/>
          <w:shd w:val="clear" w:color="auto" w:fill="FFFFFF"/>
        </w:rPr>
        <w:t>ank</w:t>
      </w:r>
      <w:r>
        <w:rPr>
          <w:rFonts w:cs="Arial"/>
          <w:color w:val="202124"/>
          <w:spacing w:val="2"/>
          <w:shd w:val="clear" w:color="auto" w:fill="FFFFFF"/>
        </w:rPr>
        <w:t xml:space="preserve"> and BOLD respectively, as well as a further </w:t>
      </w:r>
      <w:r w:rsidR="00F74EDE" w:rsidRPr="00F74EDE">
        <w:rPr>
          <w:rFonts w:cs="Arial"/>
          <w:color w:val="202124"/>
          <w:spacing w:val="2"/>
          <w:shd w:val="clear" w:color="auto" w:fill="FFFFFF"/>
        </w:rPr>
        <w:t>23</w:t>
      </w:r>
      <w:r w:rsidR="00F74EDE">
        <w:rPr>
          <w:rFonts w:cs="Arial"/>
          <w:color w:val="202124"/>
          <w:spacing w:val="2"/>
          <w:shd w:val="clear" w:color="auto" w:fill="FFFFFF"/>
        </w:rPr>
        <w:t>,</w:t>
      </w:r>
      <w:r w:rsidR="00F74EDE" w:rsidRPr="00F74EDE">
        <w:rPr>
          <w:rFonts w:cs="Arial"/>
          <w:color w:val="202124"/>
          <w:spacing w:val="2"/>
          <w:shd w:val="clear" w:color="auto" w:fill="FFFFFF"/>
        </w:rPr>
        <w:t>571</w:t>
      </w:r>
      <w:r>
        <w:rPr>
          <w:rFonts w:cs="Arial"/>
          <w:color w:val="202124"/>
          <w:spacing w:val="2"/>
          <w:shd w:val="clear" w:color="auto" w:fill="FFFFFF"/>
        </w:rPr>
        <w:t xml:space="preserve"> </w:t>
      </w:r>
      <w:r w:rsidR="00F74EDE">
        <w:rPr>
          <w:rFonts w:cs="Arial"/>
          <w:color w:val="202124"/>
          <w:spacing w:val="2"/>
          <w:shd w:val="clear" w:color="auto" w:fill="FFFFFF"/>
        </w:rPr>
        <w:t>mitochondrial genomes</w:t>
      </w:r>
      <w:r>
        <w:rPr>
          <w:rFonts w:cs="Arial"/>
          <w:color w:val="202124"/>
          <w:spacing w:val="2"/>
          <w:shd w:val="clear" w:color="auto" w:fill="FFFFFF"/>
        </w:rPr>
        <w:t xml:space="preserve"> from GenBank. When duplicate sequences that were present across both databases were removed, a total of </w:t>
      </w:r>
      <w:r w:rsidR="00F74EDE" w:rsidRPr="00F74EDE">
        <w:rPr>
          <w:rFonts w:cs="Arial"/>
          <w:color w:val="202124"/>
          <w:spacing w:val="2"/>
          <w:shd w:val="clear" w:color="auto" w:fill="FFFFFF"/>
        </w:rPr>
        <w:t>3</w:t>
      </w:r>
      <w:r w:rsidR="00F74EDE">
        <w:rPr>
          <w:rFonts w:cs="Arial"/>
          <w:color w:val="202124"/>
          <w:spacing w:val="2"/>
          <w:shd w:val="clear" w:color="auto" w:fill="FFFFFF"/>
        </w:rPr>
        <w:t>,</w:t>
      </w:r>
      <w:r w:rsidR="00F74EDE" w:rsidRPr="00F74EDE">
        <w:rPr>
          <w:rFonts w:cs="Arial"/>
          <w:color w:val="202124"/>
          <w:spacing w:val="2"/>
          <w:shd w:val="clear" w:color="auto" w:fill="FFFFFF"/>
        </w:rPr>
        <w:t>256</w:t>
      </w:r>
      <w:r w:rsidR="00F74EDE">
        <w:rPr>
          <w:rFonts w:cs="Arial"/>
          <w:color w:val="202124"/>
          <w:spacing w:val="2"/>
          <w:shd w:val="clear" w:color="auto" w:fill="FFFFFF"/>
        </w:rPr>
        <w:t>,</w:t>
      </w:r>
      <w:r w:rsidR="00F74EDE" w:rsidRPr="00F74EDE">
        <w:rPr>
          <w:rFonts w:cs="Arial"/>
          <w:color w:val="202124"/>
          <w:spacing w:val="2"/>
          <w:shd w:val="clear" w:color="auto" w:fill="FFFFFF"/>
        </w:rPr>
        <w:t>663</w:t>
      </w:r>
      <w:r>
        <w:rPr>
          <w:rFonts w:cs="Arial"/>
          <w:color w:val="202124"/>
          <w:spacing w:val="2"/>
          <w:shd w:val="clear" w:color="auto" w:fill="FFFFFF"/>
        </w:rPr>
        <w:t xml:space="preserve"> </w:t>
      </w:r>
      <w:r w:rsidR="00F74EDE">
        <w:rPr>
          <w:rFonts w:cs="Arial"/>
          <w:color w:val="202124"/>
          <w:spacing w:val="2"/>
          <w:shd w:val="clear" w:color="auto" w:fill="FFFFFF"/>
        </w:rPr>
        <w:t xml:space="preserve">unique </w:t>
      </w:r>
      <w:r>
        <w:rPr>
          <w:rFonts w:cs="Arial"/>
          <w:color w:val="202124"/>
          <w:spacing w:val="2"/>
          <w:shd w:val="clear" w:color="auto" w:fill="FFFFFF"/>
        </w:rPr>
        <w:t>sequences remained</w:t>
      </w:r>
      <w:r w:rsidR="00F74EDE">
        <w:rPr>
          <w:rFonts w:cs="Arial"/>
          <w:color w:val="202124"/>
          <w:spacing w:val="2"/>
          <w:shd w:val="clear" w:color="auto" w:fill="FFFFFF"/>
        </w:rPr>
        <w:t>,</w:t>
      </w:r>
      <w:r>
        <w:rPr>
          <w:rFonts w:cs="Arial"/>
          <w:color w:val="202124"/>
          <w:spacing w:val="2"/>
          <w:shd w:val="clear" w:color="auto" w:fill="FFFFFF"/>
        </w:rPr>
        <w:t xml:space="preserve"> </w:t>
      </w:r>
      <w:r w:rsidR="00F74EDE">
        <w:rPr>
          <w:rFonts w:cs="Arial"/>
          <w:color w:val="202124"/>
          <w:spacing w:val="2"/>
          <w:shd w:val="clear" w:color="auto" w:fill="FFFFFF"/>
        </w:rPr>
        <w:t>for which the taxonomic annotations were mapped to the OTT taxonomy</w:t>
      </w:r>
      <w:r>
        <w:rPr>
          <w:rFonts w:cs="Arial"/>
          <w:color w:val="202124"/>
          <w:spacing w:val="2"/>
          <w:shd w:val="clear" w:color="auto" w:fill="FFFFFF"/>
        </w:rPr>
        <w:t>.</w:t>
      </w:r>
      <w:r w:rsidR="00F74EDE">
        <w:rPr>
          <w:rFonts w:cs="Arial"/>
          <w:color w:val="202124"/>
          <w:spacing w:val="2"/>
          <w:shd w:val="clear" w:color="auto" w:fill="FFFFFF"/>
        </w:rPr>
        <w:t xml:space="preserve"> </w:t>
      </w:r>
      <w:r w:rsidR="00437C7A">
        <w:rPr>
          <w:rFonts w:cs="Arial"/>
          <w:color w:val="202124"/>
          <w:spacing w:val="2"/>
          <w:shd w:val="clear" w:color="auto" w:fill="FFFFFF"/>
        </w:rPr>
        <w:t xml:space="preserve">During taxonomic mapping, a total of </w:t>
      </w:r>
      <w:r w:rsidR="00437C7A" w:rsidRPr="00E33E6A">
        <w:rPr>
          <w:rFonts w:cs="Arial"/>
          <w:color w:val="202124"/>
          <w:spacing w:val="2"/>
          <w:highlight w:val="yellow"/>
          <w:shd w:val="clear" w:color="auto" w:fill="FFFFFF"/>
        </w:rPr>
        <w:t>n</w:t>
      </w:r>
      <w:r w:rsidR="00437C7A">
        <w:rPr>
          <w:rFonts w:cs="Arial"/>
          <w:color w:val="202124"/>
          <w:spacing w:val="2"/>
          <w:shd w:val="clear" w:color="auto" w:fill="FFFFFF"/>
        </w:rPr>
        <w:t xml:space="preserve"> synonyms were resolved to current accepted species names, while a further </w:t>
      </w:r>
      <w:r w:rsidR="00F74EDE" w:rsidRPr="00E33E6A">
        <w:rPr>
          <w:rFonts w:cs="Arial"/>
          <w:color w:val="202124"/>
          <w:spacing w:val="2"/>
          <w:highlight w:val="yellow"/>
          <w:shd w:val="clear" w:color="auto" w:fill="FFFFFF"/>
        </w:rPr>
        <w:t>n</w:t>
      </w:r>
      <w:r w:rsidR="00437C7A">
        <w:rPr>
          <w:rFonts w:cs="Arial"/>
          <w:color w:val="202124"/>
          <w:spacing w:val="2"/>
          <w:shd w:val="clear" w:color="auto" w:fill="FFFFFF"/>
        </w:rPr>
        <w:t xml:space="preserve"> sequences were </w:t>
      </w:r>
      <w:r w:rsidR="00437C7A">
        <w:rPr>
          <w:rFonts w:cs="Arial"/>
          <w:color w:val="202124"/>
          <w:spacing w:val="2"/>
          <w:shd w:val="clear" w:color="auto" w:fill="FFFFFF"/>
        </w:rPr>
        <w:lastRenderedPageBreak/>
        <w:t xml:space="preserve">removed due to not mapping correctly or having non-binomial species names. After mapping to the OTT taxonomy a total of </w:t>
      </w:r>
      <w:r w:rsidR="00437C7A" w:rsidRPr="00E33E6A">
        <w:rPr>
          <w:rFonts w:cs="Arial"/>
          <w:color w:val="202124"/>
          <w:spacing w:val="2"/>
          <w:highlight w:val="yellow"/>
          <w:shd w:val="clear" w:color="auto" w:fill="FFFFFF"/>
        </w:rPr>
        <w:t>n</w:t>
      </w:r>
      <w:r w:rsidR="00437C7A">
        <w:rPr>
          <w:rFonts w:cs="Arial"/>
          <w:color w:val="202124"/>
          <w:spacing w:val="2"/>
          <w:shd w:val="clear" w:color="auto" w:fill="FFFFFF"/>
        </w:rPr>
        <w:t xml:space="preserve"> sequences remained, which were then filtered with a PHMM of COI in order to remove non-homologous regions, retaining a total of </w:t>
      </w:r>
      <w:r w:rsidR="00437C7A" w:rsidRPr="00E33E6A">
        <w:rPr>
          <w:rFonts w:cs="Arial"/>
          <w:color w:val="202124"/>
          <w:spacing w:val="2"/>
          <w:highlight w:val="yellow"/>
          <w:shd w:val="clear" w:color="auto" w:fill="FFFFFF"/>
        </w:rPr>
        <w:t>n</w:t>
      </w:r>
      <w:r w:rsidR="00437C7A">
        <w:rPr>
          <w:rFonts w:cs="Arial"/>
          <w:color w:val="202124"/>
          <w:spacing w:val="2"/>
          <w:shd w:val="clear" w:color="auto" w:fill="FFFFFF"/>
        </w:rPr>
        <w:t xml:space="preserve"> sequences that aligned sufficiently. A further check for presence of frameshifts or stop codons removed a further </w:t>
      </w:r>
      <w:r w:rsidR="00437C7A" w:rsidRPr="00E33E6A">
        <w:rPr>
          <w:rFonts w:cs="Arial"/>
          <w:color w:val="202124"/>
          <w:spacing w:val="2"/>
          <w:highlight w:val="yellow"/>
          <w:shd w:val="clear" w:color="auto" w:fill="FFFFFF"/>
        </w:rPr>
        <w:t>n</w:t>
      </w:r>
      <w:r w:rsidR="00437C7A" w:rsidRPr="00E33E6A">
        <w:rPr>
          <w:rFonts w:cs="Arial"/>
          <w:color w:val="202124"/>
          <w:spacing w:val="2"/>
          <w:shd w:val="clear" w:color="auto" w:fill="FFFFFF"/>
        </w:rPr>
        <w:t xml:space="preserve"> sequences</w:t>
      </w:r>
      <w:r w:rsidR="00437C7A">
        <w:rPr>
          <w:rFonts w:cs="Arial"/>
          <w:color w:val="202124"/>
          <w:spacing w:val="2"/>
          <w:shd w:val="clear" w:color="auto" w:fill="FFFFFF"/>
        </w:rPr>
        <w:t xml:space="preserve"> that were sufficiently homologous to COI to not be removed by the PHMM, but contained features that commonly indicate pseudogenes. Next, in order to resolve misannotated taxonomy, all sequences </w:t>
      </w:r>
      <w:r w:rsidR="00536E65">
        <w:rPr>
          <w:rFonts w:cs="Arial"/>
          <w:color w:val="202124"/>
          <w:spacing w:val="2"/>
          <w:shd w:val="clear" w:color="auto" w:fill="FFFFFF"/>
        </w:rPr>
        <w:t>were clustered at 9</w:t>
      </w:r>
      <w:r w:rsidR="00EF0BDF">
        <w:rPr>
          <w:rFonts w:cs="Arial"/>
          <w:color w:val="202124"/>
          <w:spacing w:val="2"/>
          <w:shd w:val="clear" w:color="auto" w:fill="FFFFFF"/>
        </w:rPr>
        <w:t>7</w:t>
      </w:r>
      <w:r w:rsidR="00536E65">
        <w:rPr>
          <w:rFonts w:cs="Arial"/>
          <w:color w:val="202124"/>
          <w:spacing w:val="2"/>
          <w:shd w:val="clear" w:color="auto" w:fill="FFFFFF"/>
        </w:rPr>
        <w:t>%</w:t>
      </w:r>
      <w:r w:rsidR="00EF0BDF">
        <w:rPr>
          <w:rFonts w:cs="Arial"/>
          <w:color w:val="202124"/>
          <w:spacing w:val="2"/>
          <w:shd w:val="clear" w:color="auto" w:fill="FFFFFF"/>
        </w:rPr>
        <w:t xml:space="preserve">, flagging </w:t>
      </w:r>
      <w:r w:rsidR="00EF0BDF" w:rsidRPr="00E33E6A">
        <w:rPr>
          <w:rFonts w:cs="Arial"/>
          <w:color w:val="202124"/>
          <w:spacing w:val="2"/>
          <w:highlight w:val="yellow"/>
          <w:shd w:val="clear" w:color="auto" w:fill="FFFFFF"/>
        </w:rPr>
        <w:t>n</w:t>
      </w:r>
      <w:r w:rsidR="00EF0BDF" w:rsidRPr="00E33E6A">
        <w:rPr>
          <w:rFonts w:cs="Arial"/>
          <w:color w:val="202124"/>
          <w:spacing w:val="2"/>
          <w:shd w:val="clear" w:color="auto" w:fill="FFFFFF"/>
        </w:rPr>
        <w:t xml:space="preserve"> </w:t>
      </w:r>
      <w:r w:rsidR="00EF0BDF">
        <w:rPr>
          <w:rFonts w:cs="Arial"/>
          <w:color w:val="202124"/>
          <w:spacing w:val="2"/>
          <w:shd w:val="clear" w:color="auto" w:fill="FFFFFF"/>
        </w:rPr>
        <w:t xml:space="preserve">problem groups with mixed genus annotations, which were resolved by removing all sequences that clashed with at least 80% of other sequences in the group. </w:t>
      </w:r>
      <w:r w:rsidR="00B561F6">
        <w:rPr>
          <w:rFonts w:cs="Arial"/>
          <w:color w:val="202124"/>
          <w:spacing w:val="2"/>
          <w:shd w:val="clear" w:color="auto" w:fill="FFFFFF"/>
        </w:rPr>
        <w:t xml:space="preserve">As numbers of sequences per species varied from singletons to </w:t>
      </w:r>
      <w:r w:rsidR="00B561F6" w:rsidRPr="00E33E6A">
        <w:rPr>
          <w:rFonts w:cs="Arial"/>
          <w:color w:val="202124"/>
          <w:spacing w:val="2"/>
          <w:highlight w:val="yellow"/>
          <w:shd w:val="clear" w:color="auto" w:fill="FFFFFF"/>
        </w:rPr>
        <w:t>n</w:t>
      </w:r>
      <w:r w:rsidR="00B561F6" w:rsidRPr="00E33E6A">
        <w:rPr>
          <w:rFonts w:cs="Arial"/>
          <w:color w:val="202124"/>
          <w:spacing w:val="2"/>
          <w:shd w:val="clear" w:color="auto" w:fill="FFFFFF"/>
        </w:rPr>
        <w:t xml:space="preserve"> sequences</w:t>
      </w:r>
      <w:r w:rsidR="00B561F6">
        <w:rPr>
          <w:rFonts w:cs="Arial"/>
          <w:color w:val="202124"/>
          <w:spacing w:val="2"/>
          <w:shd w:val="clear" w:color="auto" w:fill="FFFFFF"/>
        </w:rPr>
        <w:t>, in order to</w:t>
      </w:r>
      <w:r w:rsidR="00EF0BDF">
        <w:rPr>
          <w:rFonts w:cs="Arial"/>
          <w:color w:val="202124"/>
          <w:spacing w:val="2"/>
          <w:shd w:val="clear" w:color="auto" w:fill="FFFFFF"/>
        </w:rPr>
        <w:t xml:space="preserve"> improve computation, all large groups were then pruned down to 5</w:t>
      </w:r>
      <w:r w:rsidR="00B561F6">
        <w:rPr>
          <w:rFonts w:cs="Arial"/>
          <w:color w:val="202124"/>
          <w:spacing w:val="2"/>
          <w:shd w:val="clear" w:color="auto" w:fill="FFFFFF"/>
        </w:rPr>
        <w:t xml:space="preserve"> sequences, discarding from smallest to largest. </w:t>
      </w:r>
      <w:r w:rsidR="00EF0BDF" w:rsidRPr="00E33E6A">
        <w:rPr>
          <w:rFonts w:cs="Arial"/>
          <w:color w:val="202124"/>
          <w:spacing w:val="2"/>
          <w:shd w:val="clear" w:color="auto" w:fill="FFFFFF"/>
        </w:rPr>
        <w:t xml:space="preserve">Following all stages of filtering, a total of </w:t>
      </w:r>
      <w:r w:rsidR="00EF0BDF" w:rsidRPr="00E33E6A">
        <w:rPr>
          <w:rFonts w:cs="Arial"/>
          <w:color w:val="202124"/>
          <w:spacing w:val="2"/>
          <w:highlight w:val="yellow"/>
          <w:shd w:val="clear" w:color="auto" w:fill="FFFFFF"/>
        </w:rPr>
        <w:t>n</w:t>
      </w:r>
      <w:r w:rsidR="00EF0BDF" w:rsidRPr="00E33E6A">
        <w:rPr>
          <w:rFonts w:cs="Arial"/>
          <w:color w:val="202124"/>
          <w:spacing w:val="2"/>
          <w:shd w:val="clear" w:color="auto" w:fill="FFFFFF"/>
        </w:rPr>
        <w:t xml:space="preserve"> sequences</w:t>
      </w:r>
      <w:r w:rsidR="00EF0BDF">
        <w:rPr>
          <w:rFonts w:cs="Arial"/>
          <w:color w:val="202124"/>
          <w:spacing w:val="2"/>
          <w:shd w:val="clear" w:color="auto" w:fill="FFFFFF"/>
        </w:rPr>
        <w:t xml:space="preserve"> and </w:t>
      </w:r>
      <w:r w:rsidR="00EF0BDF" w:rsidRPr="00E33E6A">
        <w:rPr>
          <w:rFonts w:cs="Arial"/>
          <w:color w:val="202124"/>
          <w:spacing w:val="2"/>
          <w:highlight w:val="yellow"/>
          <w:shd w:val="clear" w:color="auto" w:fill="FFFFFF"/>
        </w:rPr>
        <w:t>n</w:t>
      </w:r>
      <w:r w:rsidR="00EF0BDF">
        <w:rPr>
          <w:rFonts w:cs="Arial"/>
          <w:color w:val="202124"/>
          <w:spacing w:val="2"/>
          <w:shd w:val="clear" w:color="auto" w:fill="FFFFFF"/>
        </w:rPr>
        <w:t xml:space="preserve"> sequences w</w:t>
      </w:r>
      <w:r w:rsidR="00EF0BDF" w:rsidRPr="00E33E6A">
        <w:rPr>
          <w:rFonts w:cs="Arial"/>
          <w:color w:val="202124"/>
          <w:spacing w:val="2"/>
          <w:shd w:val="clear" w:color="auto" w:fill="FFFFFF"/>
        </w:rPr>
        <w:t>ere retained</w:t>
      </w:r>
      <w:r w:rsidR="00EF0BDF">
        <w:rPr>
          <w:rFonts w:cs="Arial"/>
          <w:color w:val="202124"/>
          <w:spacing w:val="2"/>
          <w:shd w:val="clear" w:color="auto" w:fill="FFFFFF"/>
        </w:rPr>
        <w:t xml:space="preserve">, with </w:t>
      </w:r>
      <w:r w:rsidR="00EF0BDF" w:rsidRPr="00E33E6A">
        <w:rPr>
          <w:rFonts w:cs="Arial"/>
          <w:color w:val="202124"/>
          <w:spacing w:val="2"/>
          <w:highlight w:val="yellow"/>
          <w:shd w:val="clear" w:color="auto" w:fill="FFFFFF"/>
        </w:rPr>
        <w:t>n</w:t>
      </w:r>
      <w:r w:rsidR="00EF0BDF">
        <w:rPr>
          <w:rFonts w:cs="Arial"/>
          <w:color w:val="202124"/>
          <w:spacing w:val="2"/>
          <w:shd w:val="clear" w:color="auto" w:fill="FFFFFF"/>
        </w:rPr>
        <w:t xml:space="preserve"> originating from GenBank and </w:t>
      </w:r>
      <w:r w:rsidR="00EF0BDF" w:rsidRPr="00E33E6A">
        <w:rPr>
          <w:rFonts w:cs="Arial"/>
          <w:color w:val="202124"/>
          <w:spacing w:val="2"/>
          <w:highlight w:val="yellow"/>
          <w:shd w:val="clear" w:color="auto" w:fill="FFFFFF"/>
        </w:rPr>
        <w:t>n</w:t>
      </w:r>
      <w:r w:rsidR="00EF0BDF">
        <w:rPr>
          <w:rFonts w:cs="Arial"/>
          <w:color w:val="202124"/>
          <w:spacing w:val="2"/>
          <w:shd w:val="clear" w:color="auto" w:fill="FFFFFF"/>
        </w:rPr>
        <w:t xml:space="preserve"> from BOLD. See (</w:t>
      </w:r>
      <w:r w:rsidR="00EF0BDF" w:rsidRPr="00EF0BDF">
        <w:rPr>
          <w:rFonts w:cs="Arial"/>
          <w:color w:val="202124"/>
          <w:spacing w:val="2"/>
          <w:highlight w:val="yellow"/>
          <w:shd w:val="clear" w:color="auto" w:fill="FFFFFF"/>
        </w:rPr>
        <w:t xml:space="preserve">supplementary </w:t>
      </w:r>
      <w:r w:rsidR="00EF0BDF">
        <w:rPr>
          <w:rFonts w:cs="Arial"/>
          <w:color w:val="202124"/>
          <w:spacing w:val="2"/>
          <w:highlight w:val="yellow"/>
          <w:shd w:val="clear" w:color="auto" w:fill="FFFFFF"/>
        </w:rPr>
        <w:t>figure n</w:t>
      </w:r>
      <w:r w:rsidR="00EF0BDF" w:rsidRPr="00EF0BDF">
        <w:rPr>
          <w:rFonts w:cs="Arial"/>
          <w:color w:val="202124"/>
          <w:spacing w:val="2"/>
          <w:highlight w:val="yellow"/>
          <w:shd w:val="clear" w:color="auto" w:fill="FFFFFF"/>
        </w:rPr>
        <w:t xml:space="preserve"> )</w:t>
      </w:r>
      <w:r w:rsidR="00EF0BDF">
        <w:rPr>
          <w:rFonts w:cs="Arial"/>
          <w:color w:val="202124"/>
          <w:spacing w:val="2"/>
          <w:shd w:val="clear" w:color="auto" w:fill="FFFFFF"/>
        </w:rPr>
        <w:t xml:space="preserve"> for a</w:t>
      </w:r>
      <w:r w:rsidR="00B561F6">
        <w:rPr>
          <w:rFonts w:cs="Arial"/>
          <w:color w:val="202124"/>
          <w:spacing w:val="2"/>
          <w:shd w:val="clear" w:color="auto" w:fill="FFFFFF"/>
        </w:rPr>
        <w:t xml:space="preserve"> summary of numbers of unique sequences, unique species, and length distributions throughout the filtering process. </w:t>
      </w:r>
      <w:r w:rsidR="00EF0BDF">
        <w:rPr>
          <w:rFonts w:cs="Arial"/>
          <w:color w:val="202124"/>
          <w:spacing w:val="2"/>
          <w:shd w:val="clear" w:color="auto" w:fill="FFFFFF"/>
        </w:rPr>
        <w:t xml:space="preserve">Finally, the dataset was </w:t>
      </w:r>
      <w:r w:rsidR="00B561F6">
        <w:rPr>
          <w:rFonts w:cs="Arial"/>
          <w:color w:val="202124"/>
          <w:spacing w:val="2"/>
          <w:shd w:val="clear" w:color="auto" w:fill="FFFFFF"/>
        </w:rPr>
        <w:t xml:space="preserve">combined with Arachnida and other non-Arthropod outgroups and </w:t>
      </w:r>
      <w:r w:rsidR="00EF0BDF">
        <w:rPr>
          <w:rFonts w:cs="Arial"/>
          <w:color w:val="202124"/>
          <w:spacing w:val="2"/>
          <w:shd w:val="clear" w:color="auto" w:fill="FFFFFF"/>
        </w:rPr>
        <w:t>reformatted to hierarchical taxonomy by recursively getting nodes in the tree</w:t>
      </w:r>
      <w:r w:rsidR="00B561F6">
        <w:rPr>
          <w:rFonts w:cs="Arial"/>
          <w:color w:val="202124"/>
          <w:spacing w:val="2"/>
          <w:shd w:val="clear" w:color="auto" w:fill="FFFFFF"/>
        </w:rPr>
        <w:t>. The final curated insecta dataset has been</w:t>
      </w:r>
      <w:r w:rsidR="00EF0BDF">
        <w:rPr>
          <w:rFonts w:cs="Arial"/>
          <w:color w:val="202124"/>
          <w:spacing w:val="2"/>
          <w:shd w:val="clear" w:color="auto" w:fill="FFFFFF"/>
        </w:rPr>
        <w:t xml:space="preserve"> output In formats suitable for a range of taxonomic classifiers </w:t>
      </w:r>
      <w:r w:rsidR="00B561F6">
        <w:rPr>
          <w:rFonts w:cs="Arial"/>
          <w:color w:val="202124"/>
          <w:spacing w:val="2"/>
          <w:shd w:val="clear" w:color="auto" w:fill="FFFFFF"/>
        </w:rPr>
        <w:t xml:space="preserve">for further use in metabarcoding analysis </w:t>
      </w:r>
      <w:r w:rsidR="00EF0BDF">
        <w:rPr>
          <w:rFonts w:cs="Arial"/>
          <w:color w:val="202124"/>
          <w:spacing w:val="2"/>
          <w:shd w:val="clear" w:color="auto" w:fill="FFFFFF"/>
        </w:rPr>
        <w:t>(</w:t>
      </w:r>
      <w:r w:rsidR="00EF0BDF" w:rsidRPr="00EF0BDF">
        <w:rPr>
          <w:rFonts w:cs="Arial"/>
          <w:color w:val="202124"/>
          <w:spacing w:val="2"/>
          <w:highlight w:val="yellow"/>
          <w:shd w:val="clear" w:color="auto" w:fill="FFFFFF"/>
        </w:rPr>
        <w:t>supplementary data )</w:t>
      </w:r>
      <w:r w:rsidR="00EF0BDF">
        <w:rPr>
          <w:rFonts w:cs="Arial"/>
          <w:color w:val="202124"/>
          <w:spacing w:val="2"/>
          <w:shd w:val="clear" w:color="auto" w:fill="FFFFFF"/>
        </w:rPr>
        <w:t>.</w:t>
      </w:r>
      <w:r w:rsidR="00AD1401" w:rsidRPr="00E33E6A">
        <w:rPr>
          <w:rFonts w:cs="Arial"/>
          <w:color w:val="202124"/>
          <w:spacing w:val="2"/>
          <w:shd w:val="clear" w:color="auto" w:fill="FFFFFF"/>
        </w:rPr>
        <w:t xml:space="preserve"> </w:t>
      </w:r>
    </w:p>
    <w:p w14:paraId="10A810E6" w14:textId="77777777" w:rsidR="00AD1401" w:rsidRPr="00E33E6A" w:rsidRDefault="00AD1401" w:rsidP="00AA27C0">
      <w:pPr>
        <w:spacing w:after="160"/>
        <w:rPr>
          <w:i/>
        </w:rPr>
      </w:pPr>
      <w:r w:rsidRPr="00E33E6A">
        <w:rPr>
          <w:i/>
        </w:rPr>
        <w:t>Identifying optimal diagnostic windows</w:t>
      </w:r>
    </w:p>
    <w:p w14:paraId="1A9CFD48" w14:textId="379CE2B4" w:rsidR="00AD1401" w:rsidRPr="00123C69" w:rsidRDefault="00AD1401" w:rsidP="00AA27C0">
      <w:pPr>
        <w:rPr>
          <w:color w:val="202124"/>
          <w:spacing w:val="2"/>
          <w:shd w:val="clear" w:color="auto" w:fill="FFFFFF"/>
        </w:rPr>
      </w:pPr>
      <w:r w:rsidRPr="00E33E6A">
        <w:rPr>
          <w:rFonts w:cs="Arial"/>
          <w:color w:val="202124"/>
          <w:spacing w:val="2"/>
          <w:shd w:val="clear" w:color="auto" w:fill="FFFFFF"/>
        </w:rPr>
        <w:t xml:space="preserve">220bp sliding window analysis of diagnostic nucleotides proportion of monophyletic trees identified 2 regions located 255-475bp and 340-560bp into the folmer DNA barcode region for which the highest density </w:t>
      </w:r>
      <w:r w:rsidR="006B2A02">
        <w:rPr>
          <w:rFonts w:cs="Arial"/>
          <w:color w:val="202124"/>
          <w:spacing w:val="2"/>
          <w:shd w:val="clear" w:color="auto" w:fill="FFFFFF"/>
        </w:rPr>
        <w:t>best diagnostic</w:t>
      </w:r>
      <w:r w:rsidRPr="00E33E6A">
        <w:rPr>
          <w:rFonts w:cs="Arial"/>
          <w:color w:val="202124"/>
          <w:spacing w:val="2"/>
          <w:shd w:val="clear" w:color="auto" w:fill="FFFFFF"/>
        </w:rPr>
        <w:t xml:space="preserve"> windows for all families on the pest list occurred</w:t>
      </w:r>
      <w:r w:rsidR="006B2A02">
        <w:rPr>
          <w:rFonts w:cs="Arial"/>
          <w:color w:val="202124"/>
          <w:spacing w:val="2"/>
          <w:shd w:val="clear" w:color="auto" w:fill="FFFFFF"/>
        </w:rPr>
        <w:t xml:space="preserve"> (fig 2)</w:t>
      </w:r>
      <w:r w:rsidRPr="00E33E6A">
        <w:rPr>
          <w:rFonts w:cs="Arial"/>
          <w:color w:val="202124"/>
          <w:spacing w:val="2"/>
          <w:shd w:val="clear" w:color="auto" w:fill="FFFFFF"/>
        </w:rPr>
        <w:t>.</w:t>
      </w:r>
      <w:r w:rsidR="006B2A02">
        <w:rPr>
          <w:rFonts w:cs="Arial"/>
          <w:color w:val="202124"/>
          <w:spacing w:val="2"/>
          <w:shd w:val="clear" w:color="auto" w:fill="FFFFFF"/>
        </w:rPr>
        <w:t xml:space="preserve"> In contrast, 420bp windows identified the highest density of best diagnostic windows at. </w:t>
      </w:r>
      <w:r w:rsidRPr="00E33E6A">
        <w:rPr>
          <w:rFonts w:cs="Arial"/>
          <w:color w:val="202124"/>
          <w:spacing w:val="2"/>
          <w:shd w:val="clear" w:color="auto" w:fill="FFFFFF"/>
        </w:rPr>
        <w:t>A range of published primers overlapping these regions were retrieved from the literature, and supplemented with novel primers (Table 1).</w:t>
      </w:r>
    </w:p>
    <w:p w14:paraId="5DFCB190" w14:textId="77777777" w:rsidR="00915716" w:rsidRPr="00123C69" w:rsidRDefault="00915716" w:rsidP="00AA27C0">
      <w:r>
        <w:rPr>
          <w:i/>
        </w:rPr>
        <w:lastRenderedPageBreak/>
        <w:t>Evaluation of primer specificity</w:t>
      </w:r>
    </w:p>
    <w:p w14:paraId="7FA2F6DF" w14:textId="0A7EF5F1" w:rsidR="00AD1401" w:rsidRDefault="00AD1401" w:rsidP="00AA27C0">
      <w:pPr>
        <w:spacing w:after="160"/>
      </w:pPr>
      <w:r w:rsidRPr="00E33E6A">
        <w:t xml:space="preserve">All primer pairs showed comparable resolution across the, </w:t>
      </w:r>
      <w:r w:rsidR="00D41FA9" w:rsidRPr="00E33E6A">
        <w:t>except for</w:t>
      </w:r>
      <w:r w:rsidRPr="00E33E6A">
        <w:t xml:space="preserve"> the BF1-AgpestR2 primer (Figure 2). For all those that failed, generally the result of synonyms and indicate the need for curation of synonyms in reference sequence databases. </w:t>
      </w:r>
    </w:p>
    <w:p w14:paraId="270FB46A" w14:textId="77777777" w:rsidR="00915716" w:rsidRPr="00C2499F" w:rsidRDefault="00915716" w:rsidP="00AA27C0">
      <w:pPr>
        <w:rPr>
          <w:i/>
          <w:iCs/>
        </w:rPr>
      </w:pPr>
      <w:r>
        <w:rPr>
          <w:i/>
          <w:iCs/>
        </w:rPr>
        <w:t>Evaluation</w:t>
      </w:r>
      <w:r w:rsidRPr="00C2499F">
        <w:rPr>
          <w:i/>
          <w:iCs/>
        </w:rPr>
        <w:t xml:space="preserve"> of primer mismatch</w:t>
      </w:r>
    </w:p>
    <w:p w14:paraId="00A5832C" w14:textId="19AEDBB5" w:rsidR="00915716" w:rsidRDefault="00915716" w:rsidP="00AA27C0">
      <w:pPr>
        <w:spacing w:after="160"/>
      </w:pPr>
      <w:r>
        <w:t>Most primers performed well, those in certain sections of COI did not, largely due to the difficulty of matching the poly AT’s</w:t>
      </w:r>
    </w:p>
    <w:p w14:paraId="12C451CB" w14:textId="77777777" w:rsidR="00915716" w:rsidRDefault="00915716" w:rsidP="00AA27C0">
      <w:r>
        <w:rPr>
          <w:i/>
          <w:iCs/>
        </w:rPr>
        <w:t>Evaluation</w:t>
      </w:r>
      <w:r w:rsidRPr="00C2499F">
        <w:rPr>
          <w:i/>
          <w:iCs/>
        </w:rPr>
        <w:t xml:space="preserve"> of </w:t>
      </w:r>
      <w:r>
        <w:rPr>
          <w:i/>
          <w:iCs/>
        </w:rPr>
        <w:t>off-target amplification.</w:t>
      </w:r>
    </w:p>
    <w:p w14:paraId="23912850" w14:textId="234C70DE" w:rsidR="00915716" w:rsidRDefault="00915716" w:rsidP="00AA27C0">
      <w:pPr>
        <w:spacing w:after="160"/>
      </w:pPr>
      <w:r>
        <w:t>Unsurprisingly the primers with the best performance in primer mismatch evaluation performed the worst for off-target amplification, revealing the trade off required in selecting appropriate primer degeneracy</w:t>
      </w:r>
    </w:p>
    <w:p w14:paraId="41465F83" w14:textId="77777777" w:rsidR="00915716" w:rsidRPr="00E33E6A" w:rsidRDefault="00915716" w:rsidP="00AA27C0">
      <w:pPr>
        <w:spacing w:after="160"/>
      </w:pPr>
    </w:p>
    <w:p w14:paraId="29E5C8D7" w14:textId="40D87EE5" w:rsidR="00AD1401" w:rsidRDefault="00AD1401" w:rsidP="00AA27C0">
      <w:pPr>
        <w:pStyle w:val="Heading1"/>
      </w:pPr>
      <w:r w:rsidRPr="00A432FB">
        <w:t>Discussion</w:t>
      </w:r>
    </w:p>
    <w:p w14:paraId="4C88F394" w14:textId="7312C7BB" w:rsidR="00123C69" w:rsidRPr="00123C69" w:rsidRDefault="00123C69" w:rsidP="00123C69">
      <w:pPr>
        <w:rPr>
          <w:i/>
          <w:iCs/>
        </w:rPr>
      </w:pPr>
      <w:r w:rsidRPr="00123C69">
        <w:rPr>
          <w:i/>
          <w:iCs/>
        </w:rPr>
        <w:t>A universal diagnostic assay for insect pests?</w:t>
      </w:r>
    </w:p>
    <w:p w14:paraId="1C745A1B" w14:textId="4D9B94B9" w:rsidR="00544A20" w:rsidRDefault="00AF231B" w:rsidP="00AA27C0">
      <w:pPr>
        <w:spacing w:after="160"/>
      </w:pPr>
      <w:r>
        <w:t xml:space="preserve">As interest continues in using </w:t>
      </w:r>
      <w:r w:rsidR="00BB3F7B">
        <w:t>non-</w:t>
      </w:r>
      <w:r w:rsidR="00D87F30">
        <w:t>targeted</w:t>
      </w:r>
      <w:r w:rsidR="00BB3F7B">
        <w:t xml:space="preserve"> HTS assays as universal detection tools for pests and pathogens, it is essential</w:t>
      </w:r>
      <w:r w:rsidR="00D87F30">
        <w:t xml:space="preserve"> to define in advance the selectivity</w:t>
      </w:r>
      <w:r w:rsidR="00BB3F7B">
        <w:t>. For DNA metabarcoding, appropriate</w:t>
      </w:r>
      <w:r w:rsidR="00544A20">
        <w:t xml:space="preserve"> selection of PCR primers </w:t>
      </w:r>
      <w:r w:rsidR="00FA270D">
        <w:t>presents</w:t>
      </w:r>
      <w:r w:rsidR="00544A20">
        <w:t xml:space="preserve"> </w:t>
      </w:r>
      <w:r w:rsidR="002C39D4">
        <w:t xml:space="preserve">a critical component for determining the sensitivity and selectivity of a diagnostic assay. In order to determine the potential for universal insect pest </w:t>
      </w:r>
      <w:r w:rsidR="00D87F30">
        <w:t>detection and</w:t>
      </w:r>
      <w:r w:rsidR="00046AE8">
        <w:t xml:space="preserve"> recommend primers for future users we conducted an in-silico validation of published COI metabarcoding primers on insect pests.</w:t>
      </w:r>
      <w:ins w:id="5" w:author="Alexander Piper (DEDJTR)" w:date="2020-03-12T17:01:00Z">
        <w:r w:rsidR="00046AE8">
          <w:t xml:space="preserve"> </w:t>
        </w:r>
        <w:r w:rsidR="00544A20">
          <w:t xml:space="preserve"> </w:t>
        </w:r>
      </w:ins>
    </w:p>
    <w:p w14:paraId="08002ECC" w14:textId="30E1B63F" w:rsidR="00B12726" w:rsidRDefault="00544A20" w:rsidP="00AA27C0">
      <w:pPr>
        <w:spacing w:after="160"/>
      </w:pPr>
      <w:r>
        <w:t xml:space="preserve">In general, metabarcoding primers of appropriate size for </w:t>
      </w:r>
      <w:r w:rsidR="001558D0">
        <w:t xml:space="preserve">both 2x250bp sequencing (common illumina miseq) as well as the 2x150bp sequencing (common to other illumina as well as MGI platforms) </w:t>
      </w:r>
      <w:r>
        <w:t xml:space="preserve">perform effectively for identification of insect pests. While there were certain taxonomic </w:t>
      </w:r>
      <w:r>
        <w:lastRenderedPageBreak/>
        <w:t xml:space="preserve">groups which could </w:t>
      </w:r>
      <w:r w:rsidR="006214EB">
        <w:t>that could not be reliably differentiated by mini-barcodes</w:t>
      </w:r>
      <w:r>
        <w:t xml:space="preserve">, the majority of these resided in </w:t>
      </w:r>
      <w:r w:rsidR="006214EB">
        <w:t xml:space="preserve">problem </w:t>
      </w:r>
      <w:r w:rsidR="00AF63A7">
        <w:t xml:space="preserve">species complexes that are also unreliable for </w:t>
      </w:r>
      <w:r w:rsidR="006214EB">
        <w:t>conventional DNA barcoding prime</w:t>
      </w:r>
      <w:r w:rsidR="00B12726">
        <w:t>rs</w:t>
      </w:r>
      <w:r w:rsidR="006214EB">
        <w:t xml:space="preserve">. These included </w:t>
      </w:r>
      <w:r w:rsidR="006B2A02" w:rsidRPr="00E33E6A">
        <w:t xml:space="preserve">the family Tephritidae, for which the full DNA barcode region also struggles with </w:t>
      </w:r>
      <w:r w:rsidR="006B2A02" w:rsidRPr="00E33E6A">
        <w:fldChar w:fldCharType="begin" w:fldLock="1"/>
      </w:r>
      <w:r w:rsidR="006B2A02" w:rsidRPr="00E33E6A">
        <w:instrText>ADDIN CSL_CITATION {"citationItems":[{"id":"ITEM-1","itemData":{"DOI":"10.1111/aen.12321","ISBN":"2052-1758","ISSN":"20521758","abstract":"Development of novel molecular methods for accurate and economical identification of species has become critical both for pure biological research and a wide range of applied areas. The most widely used current molecular diagnostic tool, the mitochondrial cytochrome c oxidase subunit 1 gene (COI), the so-called {`}DNA barcode{'}, has been highly criticised and is known to be ineffective at distinguishing species in many groups. Alternative markers are needed to circumvent these issues and provide diagnosticians with a greater range of tools for making accurate identifications. To address this, we describe here a novel analytical workflow for diagnostic marker development that utilises near-genomic scale data to search for potential informative loci. The workflow takes advantage of orthologous gene databases, in combination with tests of phylogenetic resolution, and benchmarking of nucleotide variation against COI, to determine putative loci that might outperform COI. We use transcriptomes of 14 tephritid fruit flies, and especially the taxonomically complex genus Bactrocera, as a case study. Of 1646 orthologs searched, our workflow retained a total of five loci following our conservative filtering strategy. One locus, POP4, had strong potential as a novel diagnostic marker for Bactrocera fruit flies. POP4 discriminates most species in the training set of taxa, but like COI fails to separate the sibling species B. tryoni and B. neohumeralis. Further validation of this potential new marker against a broader taxonomic sample is ongoing. We advocate that this simple and efficient workflow is, with minor modification, customisable for diagnostic development in almost any taxonomic group.","author":[{"dropping-particle":"","family":"Krosch","given":"Matt N.","non-dropping-particle":"","parse-names":false,"suffix":""},{"dropping-particle":"","family":"Schutze","given":"Mark K.","non-dropping-particle":"","parse-names":false,"suffix":""},{"dropping-particle":"","family":"Strutt","given":"Francesca","non-dropping-particle":"","parse-names":false,"suffix":""},{"dropping-particle":"","family":"Clarke","given":"Anthony R.","non-dropping-particle":"","parse-names":false,"suffix":""},{"dropping-particle":"","family":"Cameron","given":"Stephen L.","non-dropping-particle":"","parse-names":false,"suffix":""}],"container-title":"Austral Entomology","id":"ITEM-1","issued":{"date-parts":[["2017"]]},"page":"395– 408","title":"A transcriptome-based analytical workflow for identifying loci for species diagnosis: A case study with Bactrocera fruit flies (Diptera: Tephritidae)","type":"article-journal","volume":"58"},"uris":["http://www.mendeley.com/documents/?uuid=961da2a0-4440-4b0a-9c13-f42141cd47b6"]},{"id":"ITEM-2","itemData":{"DOI":"10.1111/1755-0998.12259","ISBN":"1755-0998","ISSN":"17550998","PMID":"24690386","abstract":"Fruit flies in the family Tephritidae are the economically important pests that have many species complexes. DNA barcoding has gradually been verified as an effective tool for identifying species in a wide range of taxonomic groups, and there are several publications on rapid and accurate identification of fruit flies based on this technique; however, comprehensive analyses of large and new taxa for the effectiveness of DNA barcoding for fruit flies identification have been rare. In this study, we evaluated the COI barcode sequences for the diagnosis of fruit flies using 1426 sequences for 73 species of Bactrocera distributed worldwide. Tree-based [neighbour-joining (NJ)]; distance-based, such as Best Match (BM), Best Close Match (BCM) and Minimum Distance (MD); and character-based methods were used to evaluate the barcoding success rates obtained with maintaining the species complex in the data set, treating a species complex as a single taxon unit, and removing the species complex. Our results indicate that the average divergence between species was 14.04% (0.00–25.16%), whereas within a species this was 0.81% (0.00–9.71%); the existence of species complexes largely reduced the barcoding success for Tephritidae, for example relatively low success rates (74.4% based on BM and BCM and 84.8% based on MD) were obtained when the sequences from species complexes were included in the analysis, whereas significantly higher success rates were achieved if the species complexes were treated as a single taxon or removed from the data set – BM (98.9%), BCM (98.5%) and MD (97.5%), or BM (98.1%), BCM (97.4%) and MD (98.2%).","author":[{"dropping-particle":"","family":"Jiang","given":"F","non-dropping-particle":"","parse-names":false,"suffix":""},{"dropping-particle":"","family":"Jin","given":"Q","non-dropping-particle":"","parse-names":false,"suffix":""},{"dropping-particle":"","family":"Liang","given":"L","non-dropping-particle":"","parse-names":false,"suffix":""},{"dropping-particle":"","family":"Zhang","given":"A. B.","non-dropping-particle":"","parse-names":false,"suffix":""},{"dropping-particle":"","family":"Li","given":"Z. H.","non-dropping-particle":"","parse-names":false,"suffix":""}],"container-title":"Molecular Ecology Resources","id":"ITEM-2","issue":"6","issued":{"date-parts":[["2014"]]},"page":"1114-1128","title":"Existence of species complex largely reduced barcoding success for invasive species of Tephritidae: A case study in Bactrocera spp.","type":"article-journal","volume":"14"},"uris":["http://www.mendeley.com/documents/?uuid=77dba9b5-3302-449c-9aee-7288fafb5d30"]}],"mendeley":{"formattedCitation":"(Jiang, Jin, Liang, Zhang, &amp; Li, 2014; Krosch, Schutze, Strutt, Clarke, &amp; Cameron, 2017)","plainTextFormattedCitation":"(Jiang, Jin, Liang, Zhang, &amp; Li, 2014; Krosch, Schutze, Strutt, Clarke, &amp; Cameron, 2017)","previouslyFormattedCitation":"(Jiang, Jin, Liang, Zhang, &amp; Li, 2014; Krosch, Schutze, Strutt, Clarke, &amp; Cameron, 2017)"},"properties":{"noteIndex":0},"schema":"https://github.com/citation-style-language/schema/raw/master/csl-citation.json"}</w:instrText>
      </w:r>
      <w:r w:rsidR="006B2A02" w:rsidRPr="00E33E6A">
        <w:fldChar w:fldCharType="separate"/>
      </w:r>
      <w:r w:rsidR="006B2A02" w:rsidRPr="00E33E6A">
        <w:rPr>
          <w:noProof/>
        </w:rPr>
        <w:t>(Jiang, Jin, Liang, Zhang, &amp; Li, 2014; Krosch, Schutze, Strutt, Clarke, &amp; Cameron, 2017)</w:t>
      </w:r>
      <w:r w:rsidR="006B2A02" w:rsidRPr="00E33E6A">
        <w:fldChar w:fldCharType="end"/>
      </w:r>
      <w:r w:rsidR="006B2A02" w:rsidRPr="00E33E6A">
        <w:t>.</w:t>
      </w:r>
      <w:r w:rsidR="006214EB">
        <w:t xml:space="preserve"> Those that could be identified by the conventional </w:t>
      </w:r>
      <w:r w:rsidR="00AF63A7">
        <w:t>F</w:t>
      </w:r>
      <w:r w:rsidR="006214EB">
        <w:t xml:space="preserve">olmer </w:t>
      </w:r>
      <w:r w:rsidR="00AF63A7">
        <w:t>primers,</w:t>
      </w:r>
      <w:r w:rsidR="006214EB">
        <w:t xml:space="preserve"> but not mini primers included</w:t>
      </w:r>
      <w:r w:rsidR="00D87F30">
        <w:t xml:space="preserve">. </w:t>
      </w:r>
    </w:p>
    <w:p w14:paraId="47CEF368" w14:textId="61472140" w:rsidR="00C10590" w:rsidRDefault="00D87F30" w:rsidP="00AA27C0">
      <w:pPr>
        <w:spacing w:after="160"/>
      </w:pPr>
      <w:r>
        <w:t xml:space="preserve">In many cases, the inability to appropriately identify a taxon was due to </w:t>
      </w:r>
      <w:r w:rsidR="006C427B">
        <w:t xml:space="preserve">issues with reference data rather than the metabarcoding primers themselves. </w:t>
      </w:r>
      <w:r w:rsidR="006214EB">
        <w:t>Th</w:t>
      </w:r>
      <w:r w:rsidR="00B12726">
        <w:t>e initial</w:t>
      </w:r>
      <w:r w:rsidR="006214EB">
        <w:t xml:space="preserve"> analysis was greatly confounded by taxonom</w:t>
      </w:r>
      <w:r w:rsidR="00B12726">
        <w:t>ic</w:t>
      </w:r>
      <w:r w:rsidR="006214EB">
        <w:t xml:space="preserve"> symonyms, indicating problems of taxonomy in public reference databases. While there Is some curation, there is currently no systematic correction of taxonomic annotations in public reference databases such as BOLD or </w:t>
      </w:r>
      <w:r w:rsidR="00D34D15">
        <w:t>GenBank</w:t>
      </w:r>
      <w:r w:rsidR="006214EB">
        <w:t xml:space="preserve">. This produces particular problems for the automated </w:t>
      </w:r>
      <w:r w:rsidR="00D34D15">
        <w:t>hierarchical</w:t>
      </w:r>
      <w:r w:rsidR="006214EB">
        <w:t xml:space="preserve"> and probabilistic classifiers commonly used in metabarcoding analysis</w:t>
      </w:r>
      <w:r w:rsidR="00D34D15">
        <w:t xml:space="preserve"> </w:t>
      </w:r>
      <w:r w:rsidR="00D34D15">
        <w:fldChar w:fldCharType="begin" w:fldLock="1"/>
      </w:r>
      <w:r w:rsidR="00D34D15">
        <w:instrText>ADDIN CSL_CITATION {"citationItems":[{"id":"ITEM-1","itemData":{"DOI":"10.1128/AEM.00062-07","ISBN":"0099-2240 (Print)\\r0099-2240 (Linking)","ISSN":"00992240","PMID":"17586664","abstract":"The Ribosomal Database Project (RDP) Classifier, a naïve Bayesian classifier, can rapidly and accurately classify bacterial 16S rRNA sequences into the new higher-order taxonomy proposed in Bergey's Taxonomic Outline of the Prokaryotes (2nd ed., release 5.0, Springer-Verlag, New York, NY, 2004). It provides taxonomic assignments from domain to genus, with confidence estimates for each assignment. The majority of classifications (98%) were of high estimated confidence (&gt; or = 95%) and high accuracy (98%). In addition to being tested with the corpus of 5,014 type strain sequences from Bergey's outline, the RDP Classifier was tested with a corpus of 23,095 rRNA sequences as assigned by the NCBI into their alternative higher-order taxonomy. The results from leave-one-out testing on both corpora show that the overall accuracies at all levels of confidence for near-full-length and 400-base segments were 89% or above down to the genus level, and the majority of the classification errors appear to be due to anomalies in the current taxonomies. For shorter rRNA segments, such as those that might be generated by pyrosequencing, the error rate varied greatly over the length of the 16S rRNA gene, with segments around the V2 and V4 variable regions giving the lowest error rates. The RDP Classifier is suitable both for the analysis of single rRNA sequences and for the analysis of libraries of thousands of sequences. Another related tool, RDP Library Compare, was developed to facilitate microbial-community comparison based on 16S rRNA gene sequence libraries. It combines the RDP Classifier with a statistical test to flag taxa differentially represented between samples. The RDP Classifier and RDP Library Compare are available online at http://rdp.cme.msu.edu/.","author":[{"dropping-particle":"","family":"Wang","given":"Qiong","non-dropping-particle":"","parse-names":false,"suffix":""},{"dropping-particle":"","family":"Garrity","given":"George M.","non-dropping-particle":"","parse-names":false,"suffix":""},{"dropping-particle":"","family":"Tiedje","given":"James M.","non-dropping-particle":"","parse-names":false,"suffix":""},{"dropping-particle":"","family":"Cole","given":"James R.","non-dropping-particle":"","parse-names":false,"suffix":""}],"container-title":"Applied and Environmental Microbiology","id":"ITEM-1","issue":"16","issued":{"date-parts":[["2007"]]},"page":"5261-5267","title":"Naive Bayesian classifier for rapid assignment of rRNA sequences into the new bacterial taxonomy","type":"article-journal","volume":"73"},"uris":["http://www.mendeley.com/documents/?uuid=6efcbea9-ad85-4d52-99c4-3c6646204cff"]}],"mendeley":{"formattedCitation":"(Wang, Garrity, Tiedje, &amp; Cole, 2007)","plainTextFormattedCitation":"(Wang, Garrity, Tiedje, &amp; Cole, 2007)","previouslyFormattedCitation":"(Wang, Garrity, Tiedje, &amp; Cole, 2007)"},"properties":{"noteIndex":0},"schema":"https://github.com/citation-style-language/schema/raw/master/csl-citation.json"}</w:instrText>
      </w:r>
      <w:r w:rsidR="00D34D15">
        <w:fldChar w:fldCharType="separate"/>
      </w:r>
      <w:r w:rsidR="00D34D15" w:rsidRPr="00D34D15">
        <w:rPr>
          <w:noProof/>
        </w:rPr>
        <w:t>(Wang, Garrity, Tiedje, &amp; Cole, 2007)</w:t>
      </w:r>
      <w:r w:rsidR="00D34D15">
        <w:fldChar w:fldCharType="end"/>
      </w:r>
      <w:r w:rsidR="006214EB">
        <w:t xml:space="preserve">. These classifiers rely on passing a specific confidence threshold to descend to the next rank in the taxonomic hierarchy, however conflicts in taxonomic annotations due to synonyms could cause a lack of confidence to reach species level taxonomy. While this inherent conservatism is important for many </w:t>
      </w:r>
      <w:r w:rsidR="00AF63A7">
        <w:t>applications</w:t>
      </w:r>
      <w:r w:rsidR="006214EB">
        <w:t xml:space="preserve"> of metabarcoding, it could cause problems for metabarcoding diagnostic where species or strain level information is required. Therefore we recommend that as well as the common filtering for non-homologous regions </w:t>
      </w:r>
      <w:r w:rsidR="006214EB">
        <w:fldChar w:fldCharType="begin" w:fldLock="1"/>
      </w:r>
      <w:r w:rsidR="004C27E5">
        <w:instrText>ADDIN CSL_CITATION {"citationItems":[{"id":"ITEM-1","itemData":{"DOI":"10.1111/2041-210X.13314","ISSN":"2041210X","abstract":"While metabarcoding and metagenomic approaches are increasingly popular, questions remain about how best to analyse and taxonomically characterize the sequence data produced by such methods. Due to a lack of software infrastructure, important reference sequence curation steps are often ignored. We present MetaCurator, a software package designed for automated reference sequence curation and highly generalizable across markers and study systems. MetaCurator contains two signature tools. IterRazor utilizes profile hidden Markov models and an iterative search framework to exhaustively identify and extract the precise marker of interest from available references. DerepByTaxonomy dereplicates sequences using a taxonomically aware approach, removing duplicates only when they belong to the same taxon. This is important for highly conserved markers, such as plant rbcL and trnL, which often display no sequence divergence across taxa, even at the genus level. Using MetaCurator, we produced reference sequence databases for a popular arthropod COI marker as well as four plant barcoding markers, trnL, rbcL, ITS2 and trnH. In comparing these databases to those produced by recent and comparable studies, we show that the Metacurator pipeline exhibits greater sensitivity during sequence extraction, especially for poorly conserved markers. Further, database taxonomic richness was not decreased following sequence dereplication, as observed in previous studies. MetaCurator is supported on OSX and Linux and is freely available under a GPL v3.0 license at https://github.com/RTRichar/MetaCurator. The reference databases produced in this work, and the commands used for curation, are available at https://github.com/RTRichar/MetabarcodeDBsV2.","author":[{"dropping-particle":"","family":"Richardson","given":"Rodney T.","non-dropping-particle":"","parse-names":false,"suffix":""},{"dropping-particle":"","family":"Sponsler","given":"Douglas B.","non-dropping-particle":"","parse-names":false,"suffix":""},{"dropping-particle":"","family":"McMinn-Sauder","given":"Harper","non-dropping-particle":"","parse-names":false,"suffix":""},{"dropping-particle":"","family":"Johnson","given":"Reed M.","non-dropping-particle":"","parse-names":false,"suffix":""}],"container-title":"Methods in Ecology and Evolution","id":"ITEM-1","issue":"1","issued":{"date-parts":[["2020"]]},"page":"181-186","title":"MetaCurator: A hidden Markov model-based toolkit for extracting and curating sequences from taxonomically-informative genetic markers","type":"article-journal","volume":"11"},"uris":["http://www.mendeley.com/documents/?uuid=969aecd4-e388-4d78-9e4d-1fbdf192c982"]}],"mendeley":{"formattedCitation":"(Richardson, Sponsler, McMinn-Sauder, &amp; Johnson, 2020)","plainTextFormattedCitation":"(Richardson, Sponsler, McMinn-Sauder, &amp; Johnson, 2020)","previouslyFormattedCitation":"(Richardson, Sponsler, McMinn-Sauder, &amp; Johnson, 2020)"},"properties":{"noteIndex":0},"schema":"https://github.com/citation-style-language/schema/raw/master/csl-citation.json"}</w:instrText>
      </w:r>
      <w:r w:rsidR="006214EB">
        <w:fldChar w:fldCharType="separate"/>
      </w:r>
      <w:r w:rsidR="006214EB" w:rsidRPr="006214EB">
        <w:rPr>
          <w:noProof/>
        </w:rPr>
        <w:t>(Richardson, Sponsler, McMinn-Sauder, &amp; Johnson, 2020)</w:t>
      </w:r>
      <w:r w:rsidR="006214EB">
        <w:fldChar w:fldCharType="end"/>
      </w:r>
      <w:r w:rsidR="006214EB">
        <w:t xml:space="preserve">, pseudogenes, and misannotated taxonomy </w:t>
      </w:r>
      <w:r w:rsidR="006214EB">
        <w:fldChar w:fldCharType="begin" w:fldLock="1"/>
      </w:r>
      <w:r w:rsidR="006214EB">
        <w:instrText>ADDIN CSL_CITATION {"citationItems":[{"id":"ITEM-1","itemData":{"DOI":"10.1093/nar/gkw396","ISBN":"0305-1048","ISSN":"13624962","PMID":"27166378","abstract":"Molecular sequences in public databases are mostly annotated by the submitting authors without further validation. This procedure can generate erroneous taxonomic sequence labels. Mislabeled sequences are hard to identify, and they can induce downstream errors because new sequences are typically annotated using existing ones. Furthermore, taxonomic mislabelings in reference sequence databases can bias metagenetic studies which rely on the taxonomy. Despite significant efforts to improve the quality of taxonomic annotations, the curation rate is low because of the labor-intensive manual curation process. Here, we present SATIVA, a phylogeny-aware method to automatically identify taxonomically mislabeled sequences ('mislabels') using statistical models of evolution. We use the Evolutionary Placement Algorithm (EPA) to detect and score sequences whose taxonomic annotation is not supported by the underlying phylogenetic signal, and automatically propose a corrected taxonomic classification for those. Using simulated data, we show that our method attains high accuracy for identification (96.9% sensitivity/91.7% precision) as well as correction (94.9% sensitivity/89.9% precision) of mislabels. Furthermore, an analysis of four widely used microbial 16S reference databases (Greengenes, LTP, RDP and SILVA) indicates that they currently contain between 0.2% and 2.5% mislabels. Finally, we use SATIVA to perform an in-depth evaluation of alternative taxonomies for Cyanobacteria. SATIVA is freely available at https://github.com/amkozlov/sativa.","author":[{"dropping-particle":"","family":"Kozlov","given":"Alexey M.","non-dropping-particle":"","parse-names":false,"suffix":""},{"dropping-particle":"","family":"Zhang","given":"Jiajie","non-dropping-particle":"","parse-names":false,"suffix":""},{"dropping-particle":"","family":"Yilmaz","given":"Pelin","non-dropping-particle":"","parse-names":false,"suffix":""},{"dropping-particle":"","family":"Glöckner","given":"Frank Oliver","non-dropping-particle":"","parse-names":false,"suffix":""},{"dropping-particle":"","family":"Stamatakis","given":"Alexandros","non-dropping-particle":"","parse-names":false,"suffix":""}],"container-title":"Nucleic Acids Research","id":"ITEM-1","issue":"11","issued":{"date-parts":[["2016"]]},"page":"5022-5033","title":"Phylogeny-aware identification and correction of taxonomically mislabeled sequences","type":"article-journal","volume":"44"},"uris":["http://www.mendeley.com/documents/?uuid=a1485904-f1dc-4269-b1a4-733c31277c20"]}],"mendeley":{"formattedCitation":"(Kozlov, Zhang, Yilmaz, Glöckner, &amp; Stamatakis, 2016)","plainTextFormattedCitation":"(Kozlov, Zhang, Yilmaz, Glöckner, &amp; Stamatakis, 2016)","previouslyFormattedCitation":"(Kozlov, Zhang, Yilmaz, Glöckner, &amp; Stamatakis, 2016)"},"properties":{"noteIndex":0},"schema":"https://github.com/citation-style-language/schema/raw/master/csl-citation.json"}</w:instrText>
      </w:r>
      <w:r w:rsidR="006214EB">
        <w:fldChar w:fldCharType="separate"/>
      </w:r>
      <w:r w:rsidR="006214EB" w:rsidRPr="006214EB">
        <w:rPr>
          <w:noProof/>
        </w:rPr>
        <w:t>(Kozlov, Zhang, Yilmaz, Glöckner, &amp; Stamatakis, 2016)</w:t>
      </w:r>
      <w:r w:rsidR="006214EB">
        <w:fldChar w:fldCharType="end"/>
      </w:r>
      <w:r w:rsidR="006214EB">
        <w:t>, reference database curation should further involve correcting of taxonomic synonyms where possible.</w:t>
      </w:r>
    </w:p>
    <w:p w14:paraId="49E1FF91" w14:textId="71856C40" w:rsidR="00C10590" w:rsidRDefault="00C10590" w:rsidP="00AA27C0">
      <w:pPr>
        <w:spacing w:after="160"/>
      </w:pPr>
      <w:r>
        <w:t xml:space="preserve">We found the following primer sets to perform well globally, and therefore recommend them for general primer sets. For primer sets appropriate for 2x150bp sequencing: and for primers appropriate for 2x250bp sequencing: </w:t>
      </w:r>
      <w:r w:rsidR="00D34D15">
        <w:t>However,</w:t>
      </w:r>
      <w:r>
        <w:t xml:space="preserve"> we expect that as</w:t>
      </w:r>
      <w:r w:rsidR="00D34D15">
        <w:t xml:space="preserve"> uptake of</w:t>
      </w:r>
      <w:r>
        <w:t xml:space="preserve"> long-read sequencing </w:t>
      </w:r>
      <w:r w:rsidR="00D34D15">
        <w:t>increases for taxon identification, n</w:t>
      </w:r>
      <w:r>
        <w:t xml:space="preserve">ew primers </w:t>
      </w:r>
      <w:r w:rsidR="00D34D15">
        <w:t>will</w:t>
      </w:r>
      <w:r>
        <w:t xml:space="preserve"> have to be designed</w:t>
      </w:r>
      <w:r w:rsidR="00D34D15">
        <w:t xml:space="preserve"> to extend barcode regions </w:t>
      </w:r>
      <w:r w:rsidR="00D34D15">
        <w:fldChar w:fldCharType="begin" w:fldLock="1"/>
      </w:r>
      <w:r w:rsidR="00D34D15">
        <w:instrText>ADDIN CSL_CITATION {"citationItems":[{"id":"ITEM-1","itemData":{"DOI":"10.1101/392332","abstract":"Targeted PCR amplification and high-throughput sequencing (amplicon sequencing) of 16S rRNA gene fragments is widely used to profile microbial communities. New sequencing technologies produce long reads that can span the entire 16S rRNA gene, but have substantially higher error rates that have limited their attractiveness when accuracy is important. Here we present a high-throughput amplicon sequencing methodology based on PacBio circular consensus sequencing and the DADA2 sample inference method that measures the full-length 16S rRNA gene with single-nucleotide resolution and a near-zero error rate. In two artificial mixtures of known bacterial strains our method recovered the full complement of full-length 16S sequence variants from expected community members, without residual errors. The measured abundances of intra-genomic sequence variants were in the integral ratios expected from the genuine allelic variants within a genome. E. coli strains in the mock communities were correctly classified to the O157:H7 and K12 sub-species clades from the 16S gene sequences recovered by our method. In human fecal samples, our method recovered the full complement of 16S rRNA gene variants in detected E. coli strains and showed strong technical replication. We discuss the promises and challenges of of classification based on the full complement of multi-copy marker genes such as the 16S rRNA gene. There are likely many applications beyond microbial profiling for which high-throughput amplicon sequencing of complete genes with single-nucleotide resolution will be of use.","author":[{"dropping-particle":"","family":"Callahan","given":"Benjamin J","non-dropping-particle":"","parse-names":false,"suffix":""},{"dropping-particle":"","family":"Wong","given":"Joan","non-dropping-particle":"","parse-names":false,"suffix":""},{"dropping-particle":"","family":"Heiner","given":"Cheryl","non-dropping-particle":"","parse-names":false,"suffix":""},{"dropping-particle":"","family":"Oh","given":"Steve","non-dropping-particle":"","parse-names":false,"suffix":""},{"dropping-particle":"","family":"Theriot","given":"Casey M","non-dropping-particle":"","parse-names":false,"suffix":""},{"dropping-particle":"","family":"Gulati","given":"Ajay S","non-dropping-particle":"","parse-names":false,"suffix":""},{"dropping-particle":"","family":"McGill","given":"Sarah K","non-dropping-particle":"","parse-names":false,"suffix":""},{"dropping-particle":"","family":"Dougherty","given":"Michael K","non-dropping-particle":"","parse-names":false,"suffix":""}],"container-title":"bioRxiv","id":"ITEM-1","issued":{"date-parts":[["2018"]]},"page":"392332","title":"High-throughput amplicon sequencing of the full-length 16S rRNA gene with single-nucleotide resolution","type":"article-journal"},"uris":["http://www.mendeley.com/documents/?uuid=4be75dbe-4d0f-49d4-bf48-5c5ebae50fa1"]}],"mendeley":{"formattedCitation":"(Callahan et al., 2018)","plainTextFormattedCitation":"(Callahan et al., 2018)","previouslyFormattedCitation":"(Callahan et al., 2018)"},"properties":{"noteIndex":0},"schema":"https://github.com/citation-style-language/schema/raw/master/csl-citation.json"}</w:instrText>
      </w:r>
      <w:r w:rsidR="00D34D15">
        <w:fldChar w:fldCharType="separate"/>
      </w:r>
      <w:r w:rsidR="00D34D15" w:rsidRPr="00D34D15">
        <w:rPr>
          <w:noProof/>
        </w:rPr>
        <w:t>(Callahan et al., 2018)</w:t>
      </w:r>
      <w:r w:rsidR="00D34D15">
        <w:fldChar w:fldCharType="end"/>
      </w:r>
      <w:r>
        <w:t xml:space="preserve">. While long-read sequencing will provide access to new nuclear barcodes, we </w:t>
      </w:r>
      <w:r>
        <w:lastRenderedPageBreak/>
        <w:t xml:space="preserve">expect that COI will remain important well </w:t>
      </w:r>
      <w:r w:rsidR="00AF63A7">
        <w:t>into</w:t>
      </w:r>
      <w:r>
        <w:t xml:space="preserve"> the future due to the </w:t>
      </w:r>
      <w:r w:rsidR="00D34D15">
        <w:t>availability of</w:t>
      </w:r>
      <w:r>
        <w:t xml:space="preserve"> public reference databases for this locus, and therefore perhaps full mitochondrial barcoding will be the first long read  sequencing application for insect metabarcoding. Whatever new locus is chosen to take advantage of the inevitable rise in use of long-read sequencing, we have now defined a process for in-silico validation method would be applicable.</w:t>
      </w:r>
      <w:r w:rsidR="00213AB7">
        <w:t xml:space="preserve"> </w:t>
      </w:r>
      <w:r>
        <w:t xml:space="preserve">Similarly, this process could be used for other taxa. </w:t>
      </w:r>
      <w:r w:rsidR="00AD1401">
        <w:t>Biosecurity diagnostics is becoming</w:t>
      </w:r>
      <w:r w:rsidR="00213AB7">
        <w:t xml:space="preserve"> increasingly </w:t>
      </w:r>
      <w:r w:rsidR="00AF63A7">
        <w:t>important</w:t>
      </w:r>
      <w:r w:rsidR="00AD1401">
        <w:t xml:space="preserve"> important for Fungi, bacteria etc</w:t>
      </w:r>
      <w:r w:rsidR="00213AB7">
        <w:t>.</w:t>
      </w:r>
    </w:p>
    <w:p w14:paraId="7A2FF20D" w14:textId="5BC68878" w:rsidR="00AD1401" w:rsidRDefault="00C10590" w:rsidP="00AA27C0">
      <w:pPr>
        <w:spacing w:after="160"/>
      </w:pPr>
      <w:r>
        <w:t xml:space="preserve">Nevertheless, this in-silico validation </w:t>
      </w:r>
      <w:r w:rsidR="00AD1401">
        <w:t>process</w:t>
      </w:r>
      <w:r>
        <w:t xml:space="preserve"> is designed to supplement rather than replace </w:t>
      </w:r>
      <w:r w:rsidR="00AD1401">
        <w:t>laboratory validation on targets</w:t>
      </w:r>
      <w:r>
        <w:t>. Indeed</w:t>
      </w:r>
      <w:r w:rsidR="00213AB7">
        <w:t xml:space="preserve"> additional untested effects and complexities means it can be difficult to predict the full performance in silico </w:t>
      </w:r>
      <w:r w:rsidR="00213AB7">
        <w:fldChar w:fldCharType="begin" w:fldLock="1"/>
      </w:r>
      <w:r w:rsidR="00213AB7">
        <w:instrText>ADDIN CSL_CITATION {"citationItems":[{"id":"ITEM-1","itemData":{"DOI":"10.1111/1755-0998.12265","ISBN":"1755-0998","ISSN":"17550998","PMID":"24751203","abstract":"Studies of insect assemblages are suited to the simultaneous DNA-based identification of multiple taxa known as metabarcoding. To obtain accurate estimates of diversity, metabarcoding markers ideally possess appropriate taxonomic coverage to avoid PCR-amplification bias, as well as sufficient sequence divergence to resolve species. We used in silico PCR to compare the taxonomic coverage and resolution of newly designed insect metabarcodes (targeting 16S) with that of existing markers [16S and cytochrome oxidase c subunit I (COI)] and then compared their efficiency in vitro. Existing metabarcoding primers amplified in silico &lt;75% of insect species with complete mitochondrial genomes available, whereas new primers targeting 16S provided &gt;90% coverage. Furthermore, metabarcodes targeting COI appeared to introduce taxonomic PCR-amplification bias, typically amplifying a greater percentage of Lepidoptera and Diptera species, while failing to amplify certain orders in silico. To test whether bias predicted in silico was observed in vitro, we created an artificial DNA blend containing equal amounts of DNA from 14 species, representing 11 insect orders and one arachnid. We PCR-amplified the blend using five primer sets, targeting either COI or 16S, with high-throughput amplicon sequencing yielding more than 6 million reads. In vitro results typically corresponded to in silico PCR predictions, with newly designed 16S primers detecting 11 insect taxa present, thus providing equivalent or better taxonomic coverage than COI metabarcodes. Our results demonstrate that in silico PCR is a useful tool for predicting taxonomic bias in mixed template PCR and that researchers should be wary of potential bias when selecting metabarcoding markers.","author":[{"dropping-particle":"","family":"Clarke","given":"Laurence J.","non-dropping-particle":"","parse-names":false,"suffix":""},{"dropping-particle":"","family":"Soubrier","given":"Julien","non-dropping-particle":"","parse-names":false,"suffix":""},{"dropping-particle":"","family":"Weyrich","given":"Laura S.","non-dropping-particle":"","parse-names":false,"suffix":""},{"dropping-particle":"","family":"Cooper","given":"Alan","non-dropping-particle":"","parse-names":false,"suffix":""}],"container-title":"Molecular Ecology Resources","id":"ITEM-1","issue":"6","issued":{"date-parts":[["2014"]]},"page":"1160-1170","title":"Environmental metabarcodes for insects: In silico PCR reveals potential for taxonomic bias","type":"article-journal","volume":"14"},"uris":["http://www.mendeley.com/documents/?uuid=c3957f15-cdba-4b92-8ba1-cef78ec726f8"]},{"id":"ITEM-2","itemData":{"DOI":"10.3389/fenvs.2017.00011","ISBN":"e2044v4","ISSN":"2296-665X","PMID":"27114891","abstract":"A central challenge in the present era of biodiversity loss is to assess and manage human impacts on freshwater ecosystems. Macroinvertebrates are an important group for bioassessment as many taxa show specific responses to environmental conditions. However, generating accurate macroinvertebrate inventories based on larval morphology is difficult and error-prone. Here, DNA metabarcoding provides new opportunities. Its potential to accurately identify invertebrates in bulk samples to the species level, has been demonstrated in several case studies. However, DNA based identification is often limited by primer bias, potentially leading to taxa in the sample remaining undetected. Thus, the success of DNA metabarcoding as an emerging technique for bioassessment critically relies on carefully evaluating primers. We used the R package PrimerMiner to obtain and process cytochrome c oxidase I (COI) sequence data for the 15 most globally relevant freshwater invertebrate groups for stream assessment. Using these sequence alignments, we developed four primer combinations optimized for freshwater macrozoobenthos. All primers were evaluated by sequencing ten mock community samples, each consisting of 52 freshwater invertebrate taxa. Additionally, popular metabarcoding primers from the literature and the developed primers were tested in silico against the 15 relevant invertebrate groups. The developed primers varied in amplification efficiency and the number of detected taxa, yet all detected more taxa than standard ‘Folmer’ barcoding primers. Two new primer combinations showed more consistent amplification than a previously tested ribosomal marker (16S) and detected all 42 insect taxa present in the mock community samples. In silico evaluation revealed critical design flaws in some commonly used primers from the literature. We demonstrate a reliable strategy to develop optimized primers using the tool PrimerMiner. The developed primers detected almost all taxa present in the mock samples, and we argue that high base degeneracy is necessary to decrease primer bias as confirmed by experimental results and in silico primer evaluation. We further demonstrate that some primers currently used in metabarcoding studies may not be suitable for amplification of freshwater macroinvertebrates. Therefore, careful primer evaluation and more region / ecosystem specific primers are needed before DNA metabarcoding can be used for routine bioassessment of freshwater ecosystems.","author":[{"dropping-particle":"","family":"Elbrecht","given":"Vasco","non-dropping-particle":"","parse-names":false,"suffix":""},{"dropping-particle":"","family":"Leese","given":"Florian","non-dropping-particle":"","parse-names":false,"suffix":""}],"container-title":"Frontiers in Environmental Science","id":"ITEM-2","issued":{"date-parts":[["2017"]]},"page":"11","title":"Validation and Development of COI Metabarcoding Primers for Freshwater Macroinvertebrate Bioassessment","type":"article-journal","volume":"5"},"uris":["http://www.mendeley.com/documents/?uuid=f4d80375-d8d1-414d-a2fd-fd05057a5a39"]},{"id":"ITEM-3","itemData":{"DOI":"10.1002/ece3.5063","ISSN":"20457758","abstract":"In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Evolution","id":"ITEM-3","issue":"8","issued":{"date-parts":[["2019"]]},"page":"4603-4620","title":"One-locus-several-primers: A strategy to improve the taxonomic and haplotypic coverage in diet metabarcoding studies","type":"article-journal","volume":"9"},"uris":["http://www.mendeley.com/documents/?uuid=1557c990-bd76-4af2-ac1a-fa54a68c9d1d"]}],"mendeley":{"formattedCitation":"(Clarke, Soubrier, Weyrich, &amp; Cooper, 2014; Elbrecht &amp; Leese, 2017b; Corse et al., 2019)","plainTextFormattedCitation":"(Clarke, Soubrier, Weyrich, &amp; Cooper, 2014; Elbrecht &amp; Leese, 2017b; Corse et al., 2019)","previouslyFormattedCitation":"(Clarke, Soubrier, Weyrich, &amp; Cooper, 2014; Elbrecht &amp; Leese, 2017b; Corse et al., 2019)"},"properties":{"noteIndex":0},"schema":"https://github.com/citation-style-language/schema/raw/master/csl-citation.json"}</w:instrText>
      </w:r>
      <w:r w:rsidR="00213AB7">
        <w:fldChar w:fldCharType="separate"/>
      </w:r>
      <w:r w:rsidR="00213AB7" w:rsidRPr="00213AB7">
        <w:rPr>
          <w:noProof/>
        </w:rPr>
        <w:t>(Clarke, Soubrier, Weyrich, &amp; Cooper, 2014; Elbrecht &amp; Leese, 2017b; Corse et al., 2019)</w:t>
      </w:r>
      <w:r w:rsidR="00213AB7">
        <w:fldChar w:fldCharType="end"/>
      </w:r>
      <w:r>
        <w:t xml:space="preserve">. </w:t>
      </w:r>
      <w:r w:rsidR="00213AB7">
        <w:t xml:space="preserve">For example, PCR can be further biased by polymerase used </w:t>
      </w:r>
      <w:r w:rsidR="00213AB7">
        <w:fldChar w:fldCharType="begin" w:fldLock="1"/>
      </w:r>
      <w:r w:rsidR="00213AB7">
        <w:instrText>ADDIN CSL_CITATION {"citationItems":[{"id":"ITEM-1","itemData":{"DOI":"10.1111/1755-0998.12895","ISSN":"1755098X","abstract":"Abstract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Resources","id":"ITEM-1","issued":{"date-parts":[["2018"]]},"page":"927– 939","title":"Minimizing polymerase biases in metabarcoding","type":"article-journal","volume":"18"},"uris":["http://www.mendeley.com/documents/?uuid=d984c166-b081-49a1-aff9-506240626f90"]}],"mendeley":{"formattedCitation":"(Nichols et al., 2018)","plainTextFormattedCitation":"(Nichols et al., 2018)","previouslyFormattedCitation":"(Nichols et al., 2018)"},"properties":{"noteIndex":0},"schema":"https://github.com/citation-style-language/schema/raw/master/csl-citation.json"}</w:instrText>
      </w:r>
      <w:r w:rsidR="00213AB7">
        <w:fldChar w:fldCharType="separate"/>
      </w:r>
      <w:r w:rsidR="00213AB7" w:rsidRPr="00213AB7">
        <w:rPr>
          <w:noProof/>
        </w:rPr>
        <w:t>(Nichols et al., 2018)</w:t>
      </w:r>
      <w:r w:rsidR="00213AB7">
        <w:fldChar w:fldCharType="end"/>
      </w:r>
      <w:r w:rsidR="00213AB7">
        <w:t xml:space="preserve">, cycle number </w:t>
      </w:r>
      <w:r w:rsidR="00213AB7">
        <w:fldChar w:fldCharType="begin" w:fldLock="1"/>
      </w:r>
      <w:r w:rsidR="00213AB7">
        <w:instrText>ADDIN CSL_CITATION {"citationItems":[{"id":"ITEM-1","itemData":{"DOI":"10.1038/s41598-017-17333-x","ISSN":"20452322","PMID":"29247210","abstract":"Amplicon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Reports","id":"ITEM-1","issued":{"date-parts":[["2017"]]},"page":"17668","title":"Estimating and mitigating amplification bias in qualitative and quantitative arthropod metabarcoding","type":"article-journal","volume":"7"},"uris":["http://www.mendeley.com/documents/?uuid=a464d654-6752-4c35-b990-bff7325b7f75"]}],"mendeley":{"formattedCitation":"(Krehenwinkel et al., 2017)","plainTextFormattedCitation":"(Krehenwinkel et al., 2017)","previouslyFormattedCitation":"(Krehenwinkel et al., 2017)"},"properties":{"noteIndex":0},"schema":"https://github.com/citation-style-language/schema/raw/master/csl-citation.json"}</w:instrText>
      </w:r>
      <w:r w:rsidR="00213AB7">
        <w:fldChar w:fldCharType="separate"/>
      </w:r>
      <w:r w:rsidR="00213AB7" w:rsidRPr="00213AB7">
        <w:rPr>
          <w:noProof/>
        </w:rPr>
        <w:t>(Krehenwinkel et al., 2017)</w:t>
      </w:r>
      <w:r w:rsidR="00213AB7">
        <w:fldChar w:fldCharType="end"/>
      </w:r>
      <w:r w:rsidR="00213AB7">
        <w:t xml:space="preserve"> , GC content</w:t>
      </w:r>
      <w:r w:rsidR="00D34D15">
        <w:t xml:space="preserve"> </w:t>
      </w:r>
      <w:r w:rsidR="00D34D15">
        <w:fldChar w:fldCharType="begin" w:fldLock="1"/>
      </w:r>
      <w:r w:rsidR="00D34D15">
        <w:instrText>ADDIN CSL_CITATION {"citationItems":[{"id":"ITEM-1","itemData":{"DOI":"10.1111/1755-0998.13008","abstract":"Although DNA metabarcoding is an attractive approach for monitoring biodiversity, it is often difficult to detect all the species present in a bulk sample. In particular, sequence recovery for a given species depends on its biomass and mitome copy number as well as the primer set employed for PCR. To examine these variables, we constructed a mock community of terrestrial arthropods comprised of 374 species. We used this community to examine how species recovery was impacted when amplicon pools were constructed in four ways. The first two protocols involved the construction of bulk DNA extracts from different body segments (Bulk Abdomen, Bulk Leg). The other protocols involved the production of DNA extracts from single legs which were then merged prior to PCR (Composite Leg) or PCR-amplified separately (Single Leg) and then pooled. The amplicons generated by these four treatments were then sequenced on three platforms (Illumina MiSeq, Ion Torrent PGM, Ion Torrent S5). The choice of sequencing platform did not substantially influence species recovery, although the Miseq delivered the highest sequence quality. As expected, species recovery was most efficient from the Single Leg treatment because amplicon abundance varied little among taxa. Among the three treatments where PCR occurred after pooling, the Bulk Abdomen treatment produced a more uniform read abundance than the Bulk Leg or Composite Leg treatment. Primer choice also influenced species recovery and evenness. Our results reveal how variation in protocols can have substantial impacts on perceived diversity unless sequencing coverage is sufficient to reach an asymptote. This article is protected by copyright. All rights reserved.","author":[{"dropping-particle":"","family":"Braukmann","given":"Thomas W. A.","non-dropping-particle":"","parse-names":false,"suffix":""},{"dropping-particle":"V.","family":"Ivanova","given":"Natalia","non-dropping-particle":"","parse-names":false,"suffix":""},{"dropping-particle":"","family":"Prosser","given":"Sean W. J.","non-dropping-particle":"","parse-names":false,"suffix":""},{"dropping-particle":"","family":"Elbrecht","given":"Vasco","non-dropping-particle":"","parse-names":false,"suffix":""},{"dropping-particle":"","family":"Steinke","given":"Dirk","non-dropping-particle":"","parse-names":false,"suffix":""},{"dropping-particle":"","family":"Ratnasingham","given":"Sujeevan","non-dropping-particle":"","parse-names":false,"suffix":""},{"dropping-particle":"","family":"DeWaard","given":"Jeremy R.","non-dropping-particle":"","parse-names":false,"suffix":""},{"dropping-particle":"","family":"Sones","given":"Jayme E.","non-dropping-particle":"","parse-names":false,"suffix":""},{"dropping-particle":"V.","family":"Zakharov","given":"Evgeny","non-dropping-particle":"","parse-names":false,"suffix":""},{"dropping-particle":"","family":"Hebert","given":"Paul D. N.","non-dropping-particle":"","parse-names":false,"suffix":""}],"container-title":"Molecular Ecology Resources","id":"ITEM-1","issued":{"date-parts":[["2019"]]},"page":"711-727","title":"Metabarcoding a Diverse Arthropod Mock Community","type":"article-journal","volume":"19"},"uris":["http://www.mendeley.com/documents/?uuid=59992c27-a042-451e-b52c-b8161d588e76"]}],"mendeley":{"formattedCitation":"(Braukmann et al., 2019)","plainTextFormattedCitation":"(Braukmann et al., 2019)","previouslyFormattedCitation":"(Braukmann et al., 2019)"},"properties":{"noteIndex":0},"schema":"https://github.com/citation-style-language/schema/raw/master/csl-citation.json"}</w:instrText>
      </w:r>
      <w:r w:rsidR="00D34D15">
        <w:fldChar w:fldCharType="separate"/>
      </w:r>
      <w:r w:rsidR="00D34D15" w:rsidRPr="00D34D15">
        <w:rPr>
          <w:noProof/>
        </w:rPr>
        <w:t>(Braukmann et al., 2019)</w:t>
      </w:r>
      <w:r w:rsidR="00D34D15">
        <w:fldChar w:fldCharType="end"/>
      </w:r>
      <w:r w:rsidR="00213AB7">
        <w:t xml:space="preserve">, </w:t>
      </w:r>
      <w:r w:rsidR="00D34D15">
        <w:t xml:space="preserve">annealing temperature </w:t>
      </w:r>
      <w:r w:rsidR="00D34D15">
        <w:fldChar w:fldCharType="begin" w:fldLock="1"/>
      </w:r>
      <w:r w:rsidR="00D34D15">
        <w:instrText>ADDIN CSL_CITATION {"citationItems":[{"id":"ITEM-1","itemData":{"DOI":"10.7287/peerj.preprints.27801v1","ISSN":"2167-9843","abstract":"\nMetabarcoding can rapidly determine the species composition of bulk samples and thus aids ecosystem assessment. However , it is essential to use primer sets that minimize amplification bias among taxa to maximize species recovery. Despite this fact, the performance of primer sets employed for metabarcoding terrestrial arthropods has not been sufficiently evaluated. Thus this study tests the performance of 36 primer sets on a mock community containing 374 species. Amplification success was assessed with gradient PCRs and the 21 most promising primer sets selected for metabarcoding. These 21 primer sets where also tested by metabarcoding a Malaise trap sample. We identified eight primer sets, mainly those including inosine and/or high degeneracy, that recovered more than 95% of the species in the mock community. Results from the Malaise trap sample were congruent with the mock community, but primer sets generating short amplicons produced potential false positives. Taxon recovery from the 21 amplicon pools of the mock community and Malaise trap sample were used to select four primer sets for metabarcoding evaluation at different annealing temperatures (40-60 C\\textsuperscript{o}) using the mock community. Temperature did only have a minor effect on taxa recovery that varied with the specific primer pair. This study reveals the weak performance of some primer sets employed in past studies. It also demonstrated that certain primer sets can recover most taxa in a diverse species assemblage. Thus there is no need to employ several primer sets targeting the same amplicon. While we identified several suited primer sets for arthropod metabarcoding, the primer selection depends on the targeted taxonomic groups, as well as DNA quality, desired taxonomic resolution, and sequencing platform employed for analysis.\n","author":[{"dropping-particle":"","family":"Elbrecht","given":"Vasco","non-dropping-particle":"","parse-names":false,"suffix":""},{"dropping-particle":"","family":"Braukmann","given":"Thomas W A","non-dropping-particle":"","parse-names":false,"suffix":""},{"dropping-particle":"V","family":"Ivanova","given":"Natalia","non-dropping-particle":"","parse-names":false,"suffix":""},{"dropping-particle":"","family":"Prosser","given":"Sean W J","non-dropping-particle":"","parse-names":false,"suffix":""},{"dropping-particle":"","family":"Hajibabaei","given":"Mehrdad","non-dropping-particle":"","parse-names":false,"suffix":""},{"dropping-particle":"","family":"Wright","given":"Michael","non-dropping-particle":"","parse-names":false,"suffix":""},{"dropping-particle":"V","family":"Zakharov","given":"Evgeny","non-dropping-particle":"","parse-names":false,"suffix":""},{"dropping-particle":"","family":"Hebert","given":"Paul D N","non-dropping-particle":"","parse-names":false,"suffix":""},{"dropping-particle":"","family":"Steinke","given":"Dirk","non-dropping-particle":"","parse-names":false,"suffix":""}],"container-title":"PeerJ Preprints","id":"ITEM-1","issued":{"date-parts":[["2019","6"]]},"page":"e27801v1","title":"Validation of COI metabarcoding primers for terrestrial arthropods","type":"article-journal","volume":"7"},"uris":["http://www.mendeley.com/documents/?uuid=48768ebb-0b0f-409f-bc01-1647931acf17"]}],"mendeley":{"formattedCitation":"(Elbrecht et al., 2019)","plainTextFormattedCitation":"(Elbrecht et al., 2019)","previouslyFormattedCitation":"(Elbrecht et al., 2019)"},"properties":{"noteIndex":0},"schema":"https://github.com/citation-style-language/schema/raw/master/csl-citation.json"}</w:instrText>
      </w:r>
      <w:r w:rsidR="00D34D15">
        <w:fldChar w:fldCharType="separate"/>
      </w:r>
      <w:r w:rsidR="00D34D15" w:rsidRPr="00D34D15">
        <w:rPr>
          <w:noProof/>
        </w:rPr>
        <w:t>(Elbrecht et al., 2019)</w:t>
      </w:r>
      <w:r w:rsidR="00D34D15">
        <w:fldChar w:fldCharType="end"/>
      </w:r>
      <w:r w:rsidR="00D34D15">
        <w:t xml:space="preserve">, </w:t>
      </w:r>
      <w:r w:rsidR="00213AB7">
        <w:t xml:space="preserve">and inhibitors from the matrix </w:t>
      </w:r>
      <w:r w:rsidR="00213AB7">
        <w:fldChar w:fldCharType="begin" w:fldLock="1"/>
      </w:r>
      <w:r w:rsidR="00D34D15">
        <w:instrText>ADDIN CSL_CITATION {"citationItems":[{"id":"ITEM-1","itemData":{"DOI":"10.1007/s00216-009-3150-9","ISSN":"16182642","abstract":"Biotechnology-derived varieties of canola, cotton, corn and soybean are being grown in the USA, Canada and other predominantly grain exporting countries. Although the amount of farmland devoted to production of biotechnology-derived crops continues to increase, lingering concerns that unintended consequences may occur provide the EU and most grain-importing countries with justification to regulate these crops. Legislation in the EU requires traceability of grains/oilseeds, food and feed products, and labelling, when a threshold level of 0.9% w/w of genetically engineered trait is demonstrated to be present in an analytical sample. The GE content is routinely determined by quantitative PCR (qPCR) and plant genomic DNA provides the template for the initial steps in this process. A plethora of DNA extraction methods exist for qPCR applications. Implementing standardized methods for detection of genetically engineered traits is necessary to facilitate grain marketing. The International Organization for Standardization draft standard 21571 identifies detergent-based methods and commercially available kits that are widely used for DNA extraction, but also indicates that adaptations may be necessary depending upon the sample matrix. This review assesses advantages and disadvantages of various commercially available DNA extraction kits, as well as modifications to published cetyltrimethylammonium bromide methods. Inhibitors are a major obstacle for efficient amplification in qPCR. The types of PCR inhibitors and techniques to minimize inhibition are discussed. Finally, accurate quantification of DNA for applications in qPCR is not trivial. Many confounders contribute to differences in analytical measurements when a particular DNA quantification method is applied and different methods do not always provide concordant results on the same DNA sample. How these differences impact measurement uncertainty in qPCR is considered. © 2009 Canadian Grain Commission.","author":[{"dropping-particle":"","family":"Demeke","given":"Tigst","non-dropping-particle":"","parse-names":false,"suffix":""},{"dropping-particle":"","family":"Jenkins","given":"G. Ronald","non-dropping-particle":"","parse-names":false,"suffix":""}],"container-title":"Analytical and Bioanalytical Chemistry","id":"ITEM-1","issue":"6","issued":{"date-parts":[["2010"]]},"page":"1977-1990","title":"Influence of DNA extraction methods, PCR inhibitors and quantification methods on real-time PCR assay of biotechnology-derived traits","type":"article-journal","volume":"396"},"uris":["http://www.mendeley.com/documents/?uuid=d793db52-794c-4cc1-8ccd-84ce85f35e8d"]}],"mendeley":{"formattedCitation":"(Demeke &amp; Jenkins, 2010)","plainTextFormattedCitation":"(Demeke &amp; Jenkins, 2010)","previouslyFormattedCitation":"(Demeke &amp; Jenkins, 2010)"},"properties":{"noteIndex":0},"schema":"https://github.com/citation-style-language/schema/raw/master/csl-citation.json"}</w:instrText>
      </w:r>
      <w:r w:rsidR="00213AB7">
        <w:fldChar w:fldCharType="separate"/>
      </w:r>
      <w:r w:rsidR="00213AB7" w:rsidRPr="00213AB7">
        <w:rPr>
          <w:noProof/>
        </w:rPr>
        <w:t>(Demeke &amp; Jenkins, 2010)</w:t>
      </w:r>
      <w:r w:rsidR="00213AB7">
        <w:fldChar w:fldCharType="end"/>
      </w:r>
      <w:r w:rsidR="00213AB7">
        <w:t xml:space="preserve">. Furthermore, non-specific amplification can increase when target DNA Is scarce (refs). </w:t>
      </w:r>
      <w:r w:rsidR="001B5671">
        <w:t>However, in-silico</w:t>
      </w:r>
      <w:r w:rsidR="00AD1401">
        <w:t xml:space="preserve"> it allows you to be more selective</w:t>
      </w:r>
      <w:r>
        <w:t xml:space="preserve"> of what to conduct a full laboratory validation on</w:t>
      </w:r>
      <w:r w:rsidR="001B5671">
        <w:t>. Lu</w:t>
      </w:r>
      <w:r w:rsidR="001B5671" w:rsidRPr="00C10590">
        <w:t>ckily,</w:t>
      </w:r>
      <w:r w:rsidR="001B5671">
        <w:t xml:space="preserve"> the optimal primers we have selected have been </w:t>
      </w:r>
      <w:r w:rsidR="001B5671" w:rsidRPr="00C10590">
        <w:t>previously tested on insects and other arthropods</w:t>
      </w:r>
      <w:r w:rsidR="001B5671">
        <w:t xml:space="preserve"> </w:t>
      </w:r>
      <w:r w:rsidR="001B5671">
        <w:fldChar w:fldCharType="begin" w:fldLock="1"/>
      </w:r>
      <w:r w:rsidR="001B5671">
        <w:instrText>ADDIN CSL_CITATION {"citationItems":[{"id":"ITEM-1","itemData":{"DOI":"10.7287/peerj.preprints.27801v1","ISSN":"2167-9843","abstract":"\nMetabarcoding can rapidly determine the species composition of bulk samples and thus aids ecosystem assessment. However , it is essential to use primer sets that minimize amplification bias among taxa to maximize species recovery. Despite this fact, the performance of primer sets employed for metabarcoding terrestrial arthropods has not been sufficiently evaluated. Thus this study tests the performance of 36 primer sets on a mock community containing 374 species. Amplification success was assessed with gradient PCRs and the 21 most promising primer sets selected for metabarcoding. These 21 primer sets where also tested by metabarcoding a Malaise trap sample. We identified eight primer sets, mainly those including inosine and/or high degeneracy, that recovered more than 95% of the species in the mock community. Results from the Malaise trap sample were congruent with the mock community, but primer sets generating short amplicons produced potential false positives. Taxon recovery from the 21 amplicon pools of the mock community and Malaise trap sample were used to select four primer sets for metabarcoding evaluation at different annealing temperatures (40-60 C\\textsuperscript{o}) using the mock community. Temperature did only have a minor effect on taxa recovery that varied with the specific primer pair. This study reveals the weak performance of some primer sets employed in past studies. It also demonstrated that certain primer sets can recover most taxa in a diverse species assemblage. Thus there is no need to employ several primer sets targeting the same amplicon. While we identified several suited primer sets for arthropod metabarcoding, the primer selection depends on the targeted taxonomic groups, as well as DNA quality, desired taxonomic resolution, and sequencing platform employed for analysis.\n","author":[{"dropping-particle":"","family":"Elbrecht","given":"Vasco","non-dropping-particle":"","parse-names":false,"suffix":""},{"dropping-particle":"","family":"Braukmann","given":"Thomas W A","non-dropping-particle":"","parse-names":false,"suffix":""},{"dropping-particle":"V","family":"Ivanova","given":"Natalia","non-dropping-particle":"","parse-names":false,"suffix":""},{"dropping-particle":"","family":"Prosser","given":"Sean W J","non-dropping-particle":"","parse-names":false,"suffix":""},{"dropping-particle":"","family":"Hajibabaei","given":"Mehrdad","non-dropping-particle":"","parse-names":false,"suffix":""},{"dropping-particle":"","family":"Wright","given":"Michael","non-dropping-particle":"","parse-names":false,"suffix":""},{"dropping-particle":"V","family":"Zakharov","given":"Evgeny","non-dropping-particle":"","parse-names":false,"suffix":""},{"dropping-particle":"","family":"Hebert","given":"Paul D N","non-dropping-particle":"","parse-names":false,"suffix":""},{"dropping-particle":"","family":"Steinke","given":"Dirk","non-dropping-particle":"","parse-names":false,"suffix":""}],"container-title":"PeerJ Preprints","id":"ITEM-1","issued":{"date-parts":[["2019","6"]]},"page":"e27801v1","title":"Validation of COI metabarcoding primers for terrestrial arthropods","type":"article-journal","volume":"7"},"uris":["http://www.mendeley.com/documents/?uuid=48768ebb-0b0f-409f-bc01-1647931acf17"]}],"mendeley":{"formattedCitation":"(Elbrecht et al., 2019)","plainTextFormattedCitation":"(Elbrecht et al., 2019)","previouslyFormattedCitation":"(Elbrecht et al., 2019)"},"properties":{"noteIndex":0},"schema":"https://github.com/citation-style-language/schema/raw/master/csl-citation.json"}</w:instrText>
      </w:r>
      <w:r w:rsidR="001B5671">
        <w:fldChar w:fldCharType="separate"/>
      </w:r>
      <w:r w:rsidR="001B5671" w:rsidRPr="00812413">
        <w:rPr>
          <w:noProof/>
        </w:rPr>
        <w:t>(Elbrecht et al., 2019)</w:t>
      </w:r>
      <w:r w:rsidR="001B5671">
        <w:fldChar w:fldCharType="end"/>
      </w:r>
      <w:r w:rsidR="001B5671" w:rsidRPr="00C10590">
        <w:t>, which provides further confidence</w:t>
      </w:r>
      <w:r w:rsidR="001B5671">
        <w:t xml:space="preserve"> to our results</w:t>
      </w:r>
      <w:r w:rsidR="001B5671" w:rsidRPr="00C10590">
        <w:t>.</w:t>
      </w:r>
      <w:r w:rsidR="001B5671">
        <w:t xml:space="preserve"> However</w:t>
      </w:r>
      <w:r>
        <w:t xml:space="preserve"> </w:t>
      </w:r>
      <w:r w:rsidR="00AD1401">
        <w:t>we</w:t>
      </w:r>
      <w:r w:rsidR="001B5671">
        <w:t xml:space="preserve"> still</w:t>
      </w:r>
      <w:r w:rsidR="00AD1401">
        <w:t xml:space="preserve"> recommend that this process be followed up by validation to be conducted on a phylogenetically and physiologically diverse group of organisms. As well as high priority targets.</w:t>
      </w:r>
      <w:r w:rsidR="001B5671">
        <w:t xml:space="preserve"> </w:t>
      </w:r>
    </w:p>
    <w:p w14:paraId="1EECDC28" w14:textId="00F79081" w:rsidR="001B5671" w:rsidRPr="00C10590" w:rsidRDefault="001B5671" w:rsidP="00AA27C0">
      <w:pPr>
        <w:spacing w:after="160"/>
      </w:pPr>
      <w:r>
        <w:t xml:space="preserve">Short primers such as </w:t>
      </w:r>
      <w:r w:rsidRPr="00E75B92">
        <w:t>fwhF2 + fwhR2n</w:t>
      </w:r>
      <w:r>
        <w:t xml:space="preserve"> provide flexibility. They are short enough to be used with short-read sequencers, and when used with longer reads (ie miseq)</w:t>
      </w:r>
    </w:p>
    <w:p w14:paraId="3213679D" w14:textId="602BD5C8" w:rsidR="001B5671" w:rsidRDefault="00E75B92" w:rsidP="00AA27C0">
      <w:pPr>
        <w:spacing w:after="160"/>
      </w:pPr>
      <w:r>
        <w:t xml:space="preserve">Our study demonstrates the potential for use of metabarcoding as a diagnostic tool in a broad-spectrum surveillance tool. We recommend </w:t>
      </w:r>
      <w:r w:rsidRPr="00E75B92">
        <w:t xml:space="preserve">fwhF2 + fwhR2n for </w:t>
      </w:r>
      <w:r>
        <w:t xml:space="preserve">use with sequencers such as the illumina HiSeq, NovaSeq, NextSeq, and </w:t>
      </w:r>
      <w:r w:rsidRPr="00E75B92">
        <w:t>BF3 + BR2</w:t>
      </w:r>
      <w:r>
        <w:t xml:space="preserve"> for use with the 2x250bp illumina MiSeq. </w:t>
      </w:r>
      <w:r w:rsidR="001B5671">
        <w:t>We provide a list of taxa for which these primers contain or do not contain sufficient resolution.</w:t>
      </w:r>
    </w:p>
    <w:p w14:paraId="33D73402" w14:textId="77777777" w:rsidR="003B050D" w:rsidRDefault="00AD1401" w:rsidP="00AA27C0">
      <w:pPr>
        <w:pStyle w:val="Heading1"/>
      </w:pPr>
      <w:r w:rsidRPr="00740751">
        <w:lastRenderedPageBreak/>
        <w:t>Acknowledgments</w:t>
      </w:r>
    </w:p>
    <w:p w14:paraId="3004475B" w14:textId="26826F5A" w:rsidR="003B050D" w:rsidRPr="003B050D" w:rsidRDefault="00732773" w:rsidP="00AA27C0">
      <w:pPr>
        <w:spacing w:after="160"/>
        <w:rPr>
          <w:bCs/>
        </w:rPr>
      </w:pPr>
      <w:r>
        <w:rPr>
          <w:bCs/>
        </w:rPr>
        <w:t xml:space="preserve">The authors wish to acknowledge </w:t>
      </w:r>
      <w:r w:rsidR="002B2EEA" w:rsidRPr="002B2EEA">
        <w:rPr>
          <w:bCs/>
        </w:rPr>
        <w:t>the</w:t>
      </w:r>
      <w:r>
        <w:rPr>
          <w:bCs/>
        </w:rPr>
        <w:t xml:space="preserve"> iMapPESTS project team for fruitful discussions on taxonomy and metabarcoding, as well as the diverse</w:t>
      </w:r>
      <w:r w:rsidR="002B2EEA" w:rsidRPr="002B2EEA">
        <w:rPr>
          <w:bCs/>
        </w:rPr>
        <w:t xml:space="preserve"> </w:t>
      </w:r>
      <w:r w:rsidRPr="002B2EEA">
        <w:rPr>
          <w:bCs/>
        </w:rPr>
        <w:t xml:space="preserve">open-source software </w:t>
      </w:r>
      <w:r>
        <w:rPr>
          <w:bCs/>
        </w:rPr>
        <w:t>community</w:t>
      </w:r>
      <w:r w:rsidR="002B2EEA" w:rsidRPr="002B2EEA">
        <w:rPr>
          <w:bCs/>
        </w:rPr>
        <w:t xml:space="preserve"> </w:t>
      </w:r>
      <w:r>
        <w:rPr>
          <w:bCs/>
        </w:rPr>
        <w:t xml:space="preserve">for </w:t>
      </w:r>
      <w:r w:rsidR="002B2EEA" w:rsidRPr="002B2EEA">
        <w:rPr>
          <w:bCs/>
        </w:rPr>
        <w:t xml:space="preserve">which </w:t>
      </w:r>
      <w:r w:rsidR="00C2499F">
        <w:rPr>
          <w:bCs/>
        </w:rPr>
        <w:t>our work</w:t>
      </w:r>
      <w:r w:rsidR="002B2EEA" w:rsidRPr="002B2EEA">
        <w:rPr>
          <w:bCs/>
        </w:rPr>
        <w:t xml:space="preserve"> </w:t>
      </w:r>
      <w:r>
        <w:rPr>
          <w:bCs/>
        </w:rPr>
        <w:t>owes a great debt to</w:t>
      </w:r>
      <w:r w:rsidR="003B050D">
        <w:rPr>
          <w:bCs/>
        </w:rPr>
        <w:t>.</w:t>
      </w:r>
      <w:r>
        <w:rPr>
          <w:bCs/>
        </w:rPr>
        <w:t xml:space="preserve"> Financial support for t</w:t>
      </w:r>
      <w:r w:rsidR="003B050D" w:rsidRPr="003B050D">
        <w:rPr>
          <w:bCs/>
        </w:rPr>
        <w:t xml:space="preserve">his </w:t>
      </w:r>
      <w:r>
        <w:rPr>
          <w:bCs/>
        </w:rPr>
        <w:t>study</w:t>
      </w:r>
      <w:r w:rsidR="003B050D" w:rsidRPr="003B050D">
        <w:rPr>
          <w:bCs/>
        </w:rPr>
        <w:t xml:space="preserve"> was </w:t>
      </w:r>
      <w:r>
        <w:rPr>
          <w:bCs/>
        </w:rPr>
        <w:t>provided</w:t>
      </w:r>
      <w:r w:rsidR="003B050D" w:rsidRPr="003B050D">
        <w:rPr>
          <w:bCs/>
        </w:rPr>
        <w:t xml:space="preserve"> by Horticulture Innovation Australia (ST16010) through funding from the Australian Government Department of Agriculture as part of its Rural R&amp;D for Profit program and Grains Research and Development Corporation</w:t>
      </w:r>
      <w:r w:rsidR="003B050D">
        <w:rPr>
          <w:bCs/>
        </w:rPr>
        <w:t xml:space="preserve"> </w:t>
      </w:r>
      <w:r w:rsidR="003B050D" w:rsidRPr="003B050D">
        <w:rPr>
          <w:bCs/>
        </w:rPr>
        <w:t xml:space="preserve">and Agriculture Victoria's Improved Market Access for Horticulture </w:t>
      </w:r>
      <w:r w:rsidR="002B2EEA" w:rsidRPr="003B050D">
        <w:rPr>
          <w:bCs/>
        </w:rPr>
        <w:t>programme (</w:t>
      </w:r>
      <w:r w:rsidR="003B050D" w:rsidRPr="003B050D">
        <w:rPr>
          <w:bCs/>
        </w:rPr>
        <w:t>CMI105584).</w:t>
      </w:r>
      <w:r w:rsidR="003B050D">
        <w:rPr>
          <w:bCs/>
        </w:rPr>
        <w:t xml:space="preserve"> </w:t>
      </w:r>
      <w:r w:rsidR="003B050D" w:rsidRPr="003B050D">
        <w:rPr>
          <w:bCs/>
        </w:rPr>
        <w:t xml:space="preserve">A.M.P. </w:t>
      </w:r>
      <w:r w:rsidR="003B050D">
        <w:rPr>
          <w:bCs/>
        </w:rPr>
        <w:t>is</w:t>
      </w:r>
      <w:r w:rsidR="003B050D" w:rsidRPr="003B050D">
        <w:rPr>
          <w:bCs/>
        </w:rPr>
        <w:t xml:space="preserve"> </w:t>
      </w:r>
      <w:r w:rsidR="002B2EEA">
        <w:rPr>
          <w:bCs/>
        </w:rPr>
        <w:t xml:space="preserve">further </w:t>
      </w:r>
      <w:r w:rsidR="003B050D" w:rsidRPr="003B050D">
        <w:rPr>
          <w:bCs/>
        </w:rPr>
        <w:t>supported by Australian Government Research Training Program Scholarship</w:t>
      </w:r>
      <w:r w:rsidR="003B050D">
        <w:rPr>
          <w:bCs/>
        </w:rPr>
        <w:t>.</w:t>
      </w:r>
    </w:p>
    <w:p w14:paraId="59134E6C" w14:textId="3D1F84EB" w:rsidR="00740751" w:rsidRDefault="00740751" w:rsidP="00AA27C0">
      <w:pPr>
        <w:pStyle w:val="Heading1"/>
      </w:pPr>
      <w:r w:rsidRPr="00740751">
        <w:t>Availability of data and materials:</w:t>
      </w:r>
      <w:r>
        <w:t xml:space="preserve"> </w:t>
      </w:r>
    </w:p>
    <w:p w14:paraId="7D3B08F4" w14:textId="377FBD89" w:rsidR="00740751" w:rsidRDefault="003B050D" w:rsidP="00AA27C0">
      <w:pPr>
        <w:spacing w:after="160"/>
      </w:pPr>
      <w:r w:rsidRPr="003B050D">
        <w:t xml:space="preserve">Functions and a tutorial for </w:t>
      </w:r>
      <w:r>
        <w:t xml:space="preserve">curating and formatting reference databases for validation and metabarcoding analyses  </w:t>
      </w:r>
      <w:r w:rsidRPr="003B050D">
        <w:t>are provided in the ‘</w:t>
      </w:r>
      <w:r w:rsidR="002B2EEA">
        <w:t xml:space="preserve">taxreturn’ </w:t>
      </w:r>
      <w:r w:rsidRPr="003B050D">
        <w:t xml:space="preserve"> R package, available on GitHub</w:t>
      </w:r>
      <w:r>
        <w:t xml:space="preserve"> </w:t>
      </w:r>
      <w:hyperlink r:id="rId18" w:history="1">
        <w:r w:rsidR="000E0286" w:rsidRPr="000559A2">
          <w:rPr>
            <w:rStyle w:val="Hyperlink"/>
          </w:rPr>
          <w:t>https://github.com/alexpiper/taxreturn</w:t>
        </w:r>
      </w:hyperlink>
      <w:r w:rsidR="000E0286">
        <w:t xml:space="preserve">. </w:t>
      </w:r>
      <w:r w:rsidR="002B2EEA">
        <w:t xml:space="preserve"> All further </w:t>
      </w:r>
      <w:r w:rsidR="002B2EEA" w:rsidRPr="002B2EEA">
        <w:t xml:space="preserve">code </w:t>
      </w:r>
      <w:r w:rsidR="002B2EEA">
        <w:t>required to reproduce</w:t>
      </w:r>
      <w:r w:rsidR="002B2EEA" w:rsidRPr="002B2EEA">
        <w:t xml:space="preserve"> all statistical analyses</w:t>
      </w:r>
      <w:r w:rsidR="002B2EEA">
        <w:t xml:space="preserve"> and</w:t>
      </w:r>
      <w:r w:rsidR="002B2EEA" w:rsidRPr="002B2EEA">
        <w:t xml:space="preserve"> </w:t>
      </w:r>
      <w:r w:rsidR="002B2EEA">
        <w:t>g</w:t>
      </w:r>
      <w:r w:rsidR="002B2EEA" w:rsidRPr="002B2EEA">
        <w:t>enerate all figures is contained in the manuscript’s GitHub repository</w:t>
      </w:r>
      <w:r w:rsidR="002B2EEA">
        <w:t xml:space="preserve">  </w:t>
      </w:r>
      <w:hyperlink r:id="rId19" w:history="1">
        <w:r w:rsidR="002B2EEA" w:rsidRPr="00230A3A">
          <w:rPr>
            <w:rStyle w:val="Hyperlink"/>
            <w:highlight w:val="yellow"/>
          </w:rPr>
          <w:t>https://github.com/alexpiper/Drosophila_metabarcoding</w:t>
        </w:r>
      </w:hyperlink>
    </w:p>
    <w:p w14:paraId="72C042C3" w14:textId="331F2A96" w:rsidR="003B69A8" w:rsidRPr="003B69A8" w:rsidRDefault="003B69A8" w:rsidP="00AA27C0">
      <w:pPr>
        <w:pStyle w:val="Heading1"/>
      </w:pPr>
      <w:bookmarkStart w:id="6" w:name="_Hlk34663294"/>
      <w:r w:rsidRPr="003B69A8">
        <w:t>Author contributions</w:t>
      </w:r>
    </w:p>
    <w:p w14:paraId="6CBAE5EB" w14:textId="0B119014" w:rsidR="00740751" w:rsidRPr="00E33E6A" w:rsidRDefault="003B69A8" w:rsidP="00AA27C0">
      <w:pPr>
        <w:spacing w:after="160"/>
      </w:pPr>
      <w:r>
        <w:t>A</w:t>
      </w:r>
      <w:r w:rsidR="003B050D">
        <w:t>.M.P</w:t>
      </w:r>
      <w:r w:rsidR="003B050D" w:rsidRPr="003B050D">
        <w:t xml:space="preserve"> conceptualised the study</w:t>
      </w:r>
      <w:r w:rsidR="003B050D">
        <w:t xml:space="preserve">, performed all analyses, and wrote the manuscript with input </w:t>
      </w:r>
      <w:r w:rsidR="002B2EEA">
        <w:t xml:space="preserve">and supervision </w:t>
      </w:r>
      <w:r w:rsidR="003B050D">
        <w:t xml:space="preserve">from J.P.C, NC, and M.J.B. All authors read and reviewed the final version of the </w:t>
      </w:r>
      <w:r w:rsidR="002B2EEA">
        <w:t>manuscript.</w:t>
      </w:r>
    </w:p>
    <w:bookmarkEnd w:id="6"/>
    <w:p w14:paraId="5F8555E7" w14:textId="13F41AAF" w:rsidR="00CB324B" w:rsidRPr="00AA27C0" w:rsidRDefault="00CB324B" w:rsidP="00AA27C0">
      <w:pPr>
        <w:pStyle w:val="Heading1"/>
      </w:pPr>
      <w:r w:rsidRPr="00AA27C0">
        <w:t>References</w:t>
      </w:r>
    </w:p>
    <w:p w14:paraId="5512ACD4" w14:textId="56F8F839" w:rsidR="000C3B17" w:rsidRPr="000C3B17" w:rsidRDefault="0016608D" w:rsidP="000C3B17">
      <w:pPr>
        <w:widowControl w:val="0"/>
        <w:autoSpaceDE w:val="0"/>
        <w:autoSpaceDN w:val="0"/>
        <w:adjustRightInd w:val="0"/>
        <w:spacing w:after="160"/>
        <w:ind w:left="480" w:hanging="480"/>
        <w:rPr>
          <w:rFonts w:cs="Times New Roman"/>
          <w:noProof/>
          <w:szCs w:val="24"/>
        </w:rPr>
      </w:pPr>
      <w:r w:rsidRPr="00E33E6A">
        <w:fldChar w:fldCharType="begin" w:fldLock="1"/>
      </w:r>
      <w:r w:rsidRPr="00E33E6A">
        <w:instrText xml:space="preserve">ADDIN Mendeley Bibliography CSL_BIBLIOGRAPHY </w:instrText>
      </w:r>
      <w:r w:rsidRPr="00E33E6A">
        <w:fldChar w:fldCharType="separate"/>
      </w:r>
      <w:r w:rsidR="000C3B17" w:rsidRPr="000C3B17">
        <w:rPr>
          <w:rFonts w:cs="Times New Roman"/>
          <w:noProof/>
          <w:szCs w:val="24"/>
        </w:rPr>
        <w:t xml:space="preserve">Adams, I. P., Fox, A., Boonham, N., Massart, S., &amp; De Jonghe, K. (2018). The impact of high throughput sequencing on plant health diagnostics. </w:t>
      </w:r>
      <w:r w:rsidR="000C3B17" w:rsidRPr="000C3B17">
        <w:rPr>
          <w:rFonts w:cs="Times New Roman"/>
          <w:i/>
          <w:iCs/>
          <w:noProof/>
          <w:szCs w:val="24"/>
        </w:rPr>
        <w:t>European Journal of Plant Pathology</w:t>
      </w:r>
      <w:r w:rsidR="000C3B17" w:rsidRPr="000C3B17">
        <w:rPr>
          <w:rFonts w:cs="Times New Roman"/>
          <w:noProof/>
          <w:szCs w:val="24"/>
        </w:rPr>
        <w:t>, 1–11. doi:10.1007/s10658-018-1570-0</w:t>
      </w:r>
    </w:p>
    <w:p w14:paraId="487D26B1"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Allcock, R. J. N., Jennison, A. V, &amp; Warrilow, D. (2017). Towards a Universal Molecular. </w:t>
      </w:r>
      <w:r w:rsidRPr="000C3B17">
        <w:rPr>
          <w:rFonts w:cs="Times New Roman"/>
          <w:i/>
          <w:iCs/>
          <w:noProof/>
          <w:szCs w:val="24"/>
        </w:rPr>
        <w:t>Journal of Clinical Microbiology</w:t>
      </w:r>
      <w:r w:rsidRPr="000C3B17">
        <w:rPr>
          <w:rFonts w:cs="Times New Roman"/>
          <w:noProof/>
          <w:szCs w:val="24"/>
        </w:rPr>
        <w:t xml:space="preserve">, </w:t>
      </w:r>
      <w:r w:rsidRPr="000C3B17">
        <w:rPr>
          <w:rFonts w:cs="Times New Roman"/>
          <w:i/>
          <w:iCs/>
          <w:noProof/>
          <w:szCs w:val="24"/>
        </w:rPr>
        <w:t>55</w:t>
      </w:r>
      <w:r w:rsidRPr="000C3B17">
        <w:rPr>
          <w:rFonts w:cs="Times New Roman"/>
          <w:noProof/>
          <w:szCs w:val="24"/>
        </w:rPr>
        <w:t>(11), 3175–3182. doi:10.1128/JCM.01155-17</w:t>
      </w:r>
    </w:p>
    <w:p w14:paraId="044240CD"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lastRenderedPageBreak/>
        <w:t xml:space="preserve">Andersen, M. C., Adams, H., Hope, B., &amp; Powell, M. (2004). Risk Assessment for Invasive Species. </w:t>
      </w:r>
      <w:r w:rsidRPr="000C3B17">
        <w:rPr>
          <w:rFonts w:cs="Times New Roman"/>
          <w:i/>
          <w:iCs/>
          <w:noProof/>
          <w:szCs w:val="24"/>
        </w:rPr>
        <w:t>Risk Analysis</w:t>
      </w:r>
      <w:r w:rsidRPr="000C3B17">
        <w:rPr>
          <w:rFonts w:cs="Times New Roman"/>
          <w:noProof/>
          <w:szCs w:val="24"/>
        </w:rPr>
        <w:t xml:space="preserve">, </w:t>
      </w:r>
      <w:r w:rsidRPr="000C3B17">
        <w:rPr>
          <w:rFonts w:cs="Times New Roman"/>
          <w:i/>
          <w:iCs/>
          <w:noProof/>
          <w:szCs w:val="24"/>
        </w:rPr>
        <w:t>24</w:t>
      </w:r>
      <w:r w:rsidRPr="000C3B17">
        <w:rPr>
          <w:rFonts w:cs="Times New Roman"/>
          <w:noProof/>
          <w:szCs w:val="24"/>
        </w:rPr>
        <w:t>(4), 787–793.</w:t>
      </w:r>
    </w:p>
    <w:p w14:paraId="7CBCAC8B"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Arulandhu, A. J., Staats, M., Hagelaar, R., Voorhuijzen, M. M., Prins, T. W., Scholtens, I., … Kok, E. (2017). Development and validation of a multi-locus DNA metabarcoding method to identify endangered species in complex samples. </w:t>
      </w:r>
      <w:r w:rsidRPr="000C3B17">
        <w:rPr>
          <w:rFonts w:cs="Times New Roman"/>
          <w:i/>
          <w:iCs/>
          <w:noProof/>
          <w:szCs w:val="24"/>
        </w:rPr>
        <w:t>GigaScience</w:t>
      </w:r>
      <w:r w:rsidRPr="000C3B17">
        <w:rPr>
          <w:rFonts w:cs="Times New Roman"/>
          <w:noProof/>
          <w:szCs w:val="24"/>
        </w:rPr>
        <w:t xml:space="preserve">, </w:t>
      </w:r>
      <w:r w:rsidRPr="000C3B17">
        <w:rPr>
          <w:rFonts w:cs="Times New Roman"/>
          <w:i/>
          <w:iCs/>
          <w:noProof/>
          <w:szCs w:val="24"/>
        </w:rPr>
        <w:t>6</w:t>
      </w:r>
      <w:r w:rsidRPr="000C3B17">
        <w:rPr>
          <w:rFonts w:cs="Times New Roman"/>
          <w:noProof/>
          <w:szCs w:val="24"/>
        </w:rPr>
        <w:t>(10), gix080. doi:10.1093/gigascience/gix080</w:t>
      </w:r>
    </w:p>
    <w:p w14:paraId="6D3459EA"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Ashfaq, M., Hebert, P. D. N. P. D. N., &amp; Naaum, A. (2016). DNA barcodes for bio-surveillance: Regulated and economically important arthropod plant pests. </w:t>
      </w:r>
      <w:r w:rsidRPr="000C3B17">
        <w:rPr>
          <w:rFonts w:cs="Times New Roman"/>
          <w:i/>
          <w:iCs/>
          <w:noProof/>
          <w:szCs w:val="24"/>
        </w:rPr>
        <w:t>Genome</w:t>
      </w:r>
      <w:r w:rsidRPr="000C3B17">
        <w:rPr>
          <w:rFonts w:cs="Times New Roman"/>
          <w:noProof/>
          <w:szCs w:val="24"/>
        </w:rPr>
        <w:t xml:space="preserve">, </w:t>
      </w:r>
      <w:r w:rsidRPr="000C3B17">
        <w:rPr>
          <w:rFonts w:cs="Times New Roman"/>
          <w:i/>
          <w:iCs/>
          <w:noProof/>
          <w:szCs w:val="24"/>
        </w:rPr>
        <w:t>59</w:t>
      </w:r>
      <w:r w:rsidRPr="000C3B17">
        <w:rPr>
          <w:rFonts w:cs="Times New Roman"/>
          <w:noProof/>
          <w:szCs w:val="24"/>
        </w:rPr>
        <w:t>(11), 933–945. doi:10.1139/gen-2016-0024</w:t>
      </w:r>
    </w:p>
    <w:p w14:paraId="0C6A44F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Augustin, S., De Kogel, W. J., Donner, P., Faccoli, M., Lees, D. C., Marini, L., … Battisti, A. (2012). A list of methods to detect arthropod quarantine pests in Europe*. </w:t>
      </w:r>
      <w:r w:rsidRPr="000C3B17">
        <w:rPr>
          <w:rFonts w:cs="Times New Roman"/>
          <w:i/>
          <w:iCs/>
          <w:noProof/>
          <w:szCs w:val="24"/>
        </w:rPr>
        <w:t>EPPO Bulletin</w:t>
      </w:r>
      <w:r w:rsidRPr="000C3B17">
        <w:rPr>
          <w:rFonts w:cs="Times New Roman"/>
          <w:noProof/>
          <w:szCs w:val="24"/>
        </w:rPr>
        <w:t xml:space="preserve">, </w:t>
      </w:r>
      <w:r w:rsidRPr="000C3B17">
        <w:rPr>
          <w:rFonts w:cs="Times New Roman"/>
          <w:i/>
          <w:iCs/>
          <w:noProof/>
          <w:szCs w:val="24"/>
        </w:rPr>
        <w:t>42</w:t>
      </w:r>
      <w:r w:rsidRPr="000C3B17">
        <w:rPr>
          <w:rFonts w:cs="Times New Roman"/>
          <w:noProof/>
          <w:szCs w:val="24"/>
        </w:rPr>
        <w:t>(1), 93–94. doi:10.1111/j.1365-2338.2011.02523.x</w:t>
      </w:r>
    </w:p>
    <w:p w14:paraId="63E3B0C8"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Augustin, Sylvie, Boonham, N., De Kogel, W. J., Donner, P., Faccoli, M., Lees, D. C., … Battisti, A. (2012). A review of pest surveillance techniques for detecting quarantine pests in Europe. </w:t>
      </w:r>
      <w:r w:rsidRPr="000C3B17">
        <w:rPr>
          <w:rFonts w:cs="Times New Roman"/>
          <w:i/>
          <w:iCs/>
          <w:noProof/>
          <w:szCs w:val="24"/>
        </w:rPr>
        <w:t>EPPO Bulletin</w:t>
      </w:r>
      <w:r w:rsidRPr="000C3B17">
        <w:rPr>
          <w:rFonts w:cs="Times New Roman"/>
          <w:noProof/>
          <w:szCs w:val="24"/>
        </w:rPr>
        <w:t xml:space="preserve">, </w:t>
      </w:r>
      <w:r w:rsidRPr="000C3B17">
        <w:rPr>
          <w:rFonts w:cs="Times New Roman"/>
          <w:i/>
          <w:iCs/>
          <w:noProof/>
          <w:szCs w:val="24"/>
        </w:rPr>
        <w:t>42</w:t>
      </w:r>
      <w:r w:rsidRPr="000C3B17">
        <w:rPr>
          <w:rFonts w:cs="Times New Roman"/>
          <w:noProof/>
          <w:szCs w:val="24"/>
        </w:rPr>
        <w:t>(3), 515–551. doi:10.1111/epp.2600</w:t>
      </w:r>
    </w:p>
    <w:p w14:paraId="3101E3B1"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Batovska, J, Lynch, S. E., Cogan, N. O. I., Brown, K., Darbro, J. M., Kho, E. A., &amp; Blacket, M. J. (2018). Effective mosquito and arbovirus surveillance using metabarcoding. </w:t>
      </w:r>
      <w:r w:rsidRPr="000C3B17">
        <w:rPr>
          <w:rFonts w:cs="Times New Roman"/>
          <w:i/>
          <w:iCs/>
          <w:noProof/>
          <w:szCs w:val="24"/>
        </w:rPr>
        <w:t>Mol Ecol Resour</w:t>
      </w:r>
      <w:r w:rsidRPr="000C3B17">
        <w:rPr>
          <w:rFonts w:cs="Times New Roman"/>
          <w:noProof/>
          <w:szCs w:val="24"/>
        </w:rPr>
        <w:t xml:space="preserve">, </w:t>
      </w:r>
      <w:r w:rsidRPr="000C3B17">
        <w:rPr>
          <w:rFonts w:cs="Times New Roman"/>
          <w:i/>
          <w:iCs/>
          <w:noProof/>
          <w:szCs w:val="24"/>
        </w:rPr>
        <w:t>18</w:t>
      </w:r>
      <w:r w:rsidRPr="000C3B17">
        <w:rPr>
          <w:rFonts w:cs="Times New Roman"/>
          <w:noProof/>
          <w:szCs w:val="24"/>
        </w:rPr>
        <w:t>(1), 32–40. doi:10.1111/1755-0998.12682</w:t>
      </w:r>
    </w:p>
    <w:p w14:paraId="3088BA85"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Batovska, Jana, Mee, P. T., Lynch, S. E., Sawbridge, T. I., &amp; Rodoni, B. C. (2019). Sensitivity and specificity of metatranscriptomics as an arbovirus surveillance tool. </w:t>
      </w:r>
      <w:r w:rsidRPr="000C3B17">
        <w:rPr>
          <w:rFonts w:cs="Times New Roman"/>
          <w:i/>
          <w:iCs/>
          <w:noProof/>
          <w:szCs w:val="24"/>
        </w:rPr>
        <w:t>Scientific Reports</w:t>
      </w:r>
      <w:r w:rsidRPr="000C3B17">
        <w:rPr>
          <w:rFonts w:cs="Times New Roman"/>
          <w:noProof/>
          <w:szCs w:val="24"/>
        </w:rPr>
        <w:t xml:space="preserve">, </w:t>
      </w:r>
      <w:r w:rsidRPr="000C3B17">
        <w:rPr>
          <w:rFonts w:cs="Times New Roman"/>
          <w:i/>
          <w:iCs/>
          <w:noProof/>
          <w:szCs w:val="24"/>
        </w:rPr>
        <w:t>9</w:t>
      </w:r>
      <w:r w:rsidRPr="000C3B17">
        <w:rPr>
          <w:rFonts w:cs="Times New Roman"/>
          <w:noProof/>
          <w:szCs w:val="24"/>
        </w:rPr>
        <w:t>(1), 1–13. doi:10.1038/s41598-019-55741-3</w:t>
      </w:r>
    </w:p>
    <w:p w14:paraId="08684328"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Bebber, Daniel P, Ramotowski, M. A. T., &amp; Gurr, S. J. (2013). Crop pests and pathogens move polewards in a warming world. </w:t>
      </w:r>
      <w:r w:rsidRPr="000C3B17">
        <w:rPr>
          <w:rFonts w:cs="Times New Roman"/>
          <w:i/>
          <w:iCs/>
          <w:noProof/>
          <w:szCs w:val="24"/>
        </w:rPr>
        <w:t>Nature Climate Change</w:t>
      </w:r>
      <w:r w:rsidRPr="000C3B17">
        <w:rPr>
          <w:rFonts w:cs="Times New Roman"/>
          <w:noProof/>
          <w:szCs w:val="24"/>
        </w:rPr>
        <w:t xml:space="preserve">, </w:t>
      </w:r>
      <w:r w:rsidRPr="000C3B17">
        <w:rPr>
          <w:rFonts w:cs="Times New Roman"/>
          <w:i/>
          <w:iCs/>
          <w:noProof/>
          <w:szCs w:val="24"/>
        </w:rPr>
        <w:t>3</w:t>
      </w:r>
      <w:r w:rsidRPr="000C3B17">
        <w:rPr>
          <w:rFonts w:cs="Times New Roman"/>
          <w:noProof/>
          <w:szCs w:val="24"/>
        </w:rPr>
        <w:t>(11), 985–988. doi:10.1038/nclimate1990</w:t>
      </w:r>
    </w:p>
    <w:p w14:paraId="22E509E9"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lastRenderedPageBreak/>
        <w:t xml:space="preserve">Bebber, Daniel Patrick. (2015). Range-Expanding Pests and Pathogens in a Warming World. </w:t>
      </w:r>
      <w:r w:rsidRPr="000C3B17">
        <w:rPr>
          <w:rFonts w:cs="Times New Roman"/>
          <w:i/>
          <w:iCs/>
          <w:noProof/>
          <w:szCs w:val="24"/>
        </w:rPr>
        <w:t>Annual Review of Phytopathology</w:t>
      </w:r>
      <w:r w:rsidRPr="000C3B17">
        <w:rPr>
          <w:rFonts w:cs="Times New Roman"/>
          <w:noProof/>
          <w:szCs w:val="24"/>
        </w:rPr>
        <w:t xml:space="preserve">, </w:t>
      </w:r>
      <w:r w:rsidRPr="000C3B17">
        <w:rPr>
          <w:rFonts w:cs="Times New Roman"/>
          <w:i/>
          <w:iCs/>
          <w:noProof/>
          <w:szCs w:val="24"/>
        </w:rPr>
        <w:t>53</w:t>
      </w:r>
      <w:r w:rsidRPr="000C3B17">
        <w:rPr>
          <w:rFonts w:cs="Times New Roman"/>
          <w:noProof/>
          <w:szCs w:val="24"/>
        </w:rPr>
        <w:t>(1), 335–356. doi:10.1146/annurev-phyto-080614-120207</w:t>
      </w:r>
    </w:p>
    <w:p w14:paraId="47B9E1D9"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Bengtsson-Palme, J., Boulund, F., Edström, R., Feizi, A., Johnning, A., Jonsson, V. A., … Thorell, K. (2016). Strategies to improve usability and preserve accuracy in biological sequence databases. </w:t>
      </w:r>
      <w:r w:rsidRPr="000C3B17">
        <w:rPr>
          <w:rFonts w:cs="Times New Roman"/>
          <w:i/>
          <w:iCs/>
          <w:noProof/>
          <w:szCs w:val="24"/>
        </w:rPr>
        <w:t>Proteomics</w:t>
      </w:r>
      <w:r w:rsidRPr="000C3B17">
        <w:rPr>
          <w:rFonts w:cs="Times New Roman"/>
          <w:noProof/>
          <w:szCs w:val="24"/>
        </w:rPr>
        <w:t xml:space="preserve">, </w:t>
      </w:r>
      <w:r w:rsidRPr="000C3B17">
        <w:rPr>
          <w:rFonts w:cs="Times New Roman"/>
          <w:i/>
          <w:iCs/>
          <w:noProof/>
          <w:szCs w:val="24"/>
        </w:rPr>
        <w:t>16</w:t>
      </w:r>
      <w:r w:rsidRPr="000C3B17">
        <w:rPr>
          <w:rFonts w:cs="Times New Roman"/>
          <w:noProof/>
          <w:szCs w:val="24"/>
        </w:rPr>
        <w:t>(18), 2454–2460. doi:10.1002/pmic.201600034</w:t>
      </w:r>
    </w:p>
    <w:p w14:paraId="411A102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Benson, D. A., Cavanaugh, M., Clark, K., Karsch-Mizrachi, I., Ostell, J., Pruitt, K. D., &amp; Sayers, E. W. (2018). GenBank. </w:t>
      </w:r>
      <w:r w:rsidRPr="000C3B17">
        <w:rPr>
          <w:rFonts w:cs="Times New Roman"/>
          <w:i/>
          <w:iCs/>
          <w:noProof/>
          <w:szCs w:val="24"/>
        </w:rPr>
        <w:t>Nucleic Acids Research</w:t>
      </w:r>
      <w:r w:rsidRPr="000C3B17">
        <w:rPr>
          <w:rFonts w:cs="Times New Roman"/>
          <w:noProof/>
          <w:szCs w:val="24"/>
        </w:rPr>
        <w:t xml:space="preserve">, </w:t>
      </w:r>
      <w:r w:rsidRPr="000C3B17">
        <w:rPr>
          <w:rFonts w:cs="Times New Roman"/>
          <w:i/>
          <w:iCs/>
          <w:noProof/>
          <w:szCs w:val="24"/>
        </w:rPr>
        <w:t>46</w:t>
      </w:r>
      <w:r w:rsidRPr="000C3B17">
        <w:rPr>
          <w:rFonts w:cs="Times New Roman"/>
          <w:noProof/>
          <w:szCs w:val="24"/>
        </w:rPr>
        <w:t>(D1), D41–D47. doi:10.1093/nar/gkx1094</w:t>
      </w:r>
    </w:p>
    <w:p w14:paraId="1FE9BB13"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Bishop, M. J., &amp; Hutchings, P. A. (2011). How useful are port surveys focused on target pest identification for exotic species management? </w:t>
      </w:r>
      <w:r w:rsidRPr="000C3B17">
        <w:rPr>
          <w:rFonts w:cs="Times New Roman"/>
          <w:i/>
          <w:iCs/>
          <w:noProof/>
          <w:szCs w:val="24"/>
        </w:rPr>
        <w:t>Marine Pollution Bulletin</w:t>
      </w:r>
      <w:r w:rsidRPr="000C3B17">
        <w:rPr>
          <w:rFonts w:cs="Times New Roman"/>
          <w:noProof/>
          <w:szCs w:val="24"/>
        </w:rPr>
        <w:t xml:space="preserve">, </w:t>
      </w:r>
      <w:r w:rsidRPr="000C3B17">
        <w:rPr>
          <w:rFonts w:cs="Times New Roman"/>
          <w:i/>
          <w:iCs/>
          <w:noProof/>
          <w:szCs w:val="24"/>
        </w:rPr>
        <w:t>62</w:t>
      </w:r>
      <w:r w:rsidRPr="000C3B17">
        <w:rPr>
          <w:rFonts w:cs="Times New Roman"/>
          <w:noProof/>
          <w:szCs w:val="24"/>
        </w:rPr>
        <w:t>(1), 36–42. doi:10.1016/j.marpolbul.2010.09.014</w:t>
      </w:r>
    </w:p>
    <w:p w14:paraId="64BA8FC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Blackburn, T. M., Essl, F., Evans, T., Hulme, P. E., Jeschke, J. M., Kühn, I., … Bacher, S. (2014). A Unified Classification of Alien Species Based on the Magnitude of their Environmental Impacts. </w:t>
      </w:r>
      <w:r w:rsidRPr="000C3B17">
        <w:rPr>
          <w:rFonts w:cs="Times New Roman"/>
          <w:i/>
          <w:iCs/>
          <w:noProof/>
          <w:szCs w:val="24"/>
        </w:rPr>
        <w:t>PLoS Biology</w:t>
      </w:r>
      <w:r w:rsidRPr="000C3B17">
        <w:rPr>
          <w:rFonts w:cs="Times New Roman"/>
          <w:noProof/>
          <w:szCs w:val="24"/>
        </w:rPr>
        <w:t xml:space="preserve">, </w:t>
      </w:r>
      <w:r w:rsidRPr="000C3B17">
        <w:rPr>
          <w:rFonts w:cs="Times New Roman"/>
          <w:i/>
          <w:iCs/>
          <w:noProof/>
          <w:szCs w:val="24"/>
        </w:rPr>
        <w:t>12</w:t>
      </w:r>
      <w:r w:rsidRPr="000C3B17">
        <w:rPr>
          <w:rFonts w:cs="Times New Roman"/>
          <w:noProof/>
          <w:szCs w:val="24"/>
        </w:rPr>
        <w:t>(5), e1001850. doi:10.1371/journal.pbio.1001850</w:t>
      </w:r>
    </w:p>
    <w:p w14:paraId="6429E6BB"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Blauwkamp, T. A., Thair, S., Rosen, M. J., Blair, L., Lindner, M. S., Vilfan, I. D., … Yang, S. (2019). Analytical and clinical validation of a microbial cell-free DNA sequencing test for infectious disease. </w:t>
      </w:r>
      <w:r w:rsidRPr="000C3B17">
        <w:rPr>
          <w:rFonts w:cs="Times New Roman"/>
          <w:i/>
          <w:iCs/>
          <w:noProof/>
          <w:szCs w:val="24"/>
        </w:rPr>
        <w:t>Nature Microbiology</w:t>
      </w:r>
      <w:r w:rsidRPr="000C3B17">
        <w:rPr>
          <w:rFonts w:cs="Times New Roman"/>
          <w:noProof/>
          <w:szCs w:val="24"/>
        </w:rPr>
        <w:t xml:space="preserve">, </w:t>
      </w:r>
      <w:r w:rsidRPr="000C3B17">
        <w:rPr>
          <w:rFonts w:cs="Times New Roman"/>
          <w:i/>
          <w:iCs/>
          <w:noProof/>
          <w:szCs w:val="24"/>
        </w:rPr>
        <w:t>4</w:t>
      </w:r>
      <w:r w:rsidRPr="000C3B17">
        <w:rPr>
          <w:rFonts w:cs="Times New Roman"/>
          <w:noProof/>
          <w:szCs w:val="24"/>
        </w:rPr>
        <w:t>(4), 663–674. doi:10.1038/s41564-018-0349-6</w:t>
      </w:r>
    </w:p>
    <w:p w14:paraId="36858B4C"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Bowser, M., Burr, S., Davis, I., Dubois, G., Graham, E., Moan, J., &amp; Swenson, S. (2019). A test of metabarcoding for Early Detection and Rapid Response monitoring for non-native forest pest beetles (Coleoptera). </w:t>
      </w:r>
      <w:r w:rsidRPr="000C3B17">
        <w:rPr>
          <w:rFonts w:cs="Times New Roman"/>
          <w:i/>
          <w:iCs/>
          <w:noProof/>
          <w:szCs w:val="24"/>
        </w:rPr>
        <w:t>Research Ideas and Outcomes</w:t>
      </w:r>
      <w:r w:rsidRPr="000C3B17">
        <w:rPr>
          <w:rFonts w:cs="Times New Roman"/>
          <w:noProof/>
          <w:szCs w:val="24"/>
        </w:rPr>
        <w:t xml:space="preserve">, </w:t>
      </w:r>
      <w:r w:rsidRPr="000C3B17">
        <w:rPr>
          <w:rFonts w:cs="Times New Roman"/>
          <w:i/>
          <w:iCs/>
          <w:noProof/>
          <w:szCs w:val="24"/>
        </w:rPr>
        <w:t>5</w:t>
      </w:r>
      <w:r w:rsidRPr="000C3B17">
        <w:rPr>
          <w:rFonts w:cs="Times New Roman"/>
          <w:noProof/>
          <w:szCs w:val="24"/>
        </w:rPr>
        <w:t>. doi:10.3897/rio.5.e48536</w:t>
      </w:r>
    </w:p>
    <w:p w14:paraId="3C3DA3A6"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Brandon-Mong, G.-J. J., Gan, H.-M. M., Sing, K.-W. W., Lee, P.-S. S., Lim, P.-E. E., &amp; Wilson, J.-J. J. (2015). DNA metabarcoding of insects and allies: An evaluation of primers and pipelines. </w:t>
      </w:r>
      <w:r w:rsidRPr="000C3B17">
        <w:rPr>
          <w:rFonts w:cs="Times New Roman"/>
          <w:i/>
          <w:iCs/>
          <w:noProof/>
          <w:szCs w:val="24"/>
        </w:rPr>
        <w:t>Bulletin of Entomological Research</w:t>
      </w:r>
      <w:r w:rsidRPr="000C3B17">
        <w:rPr>
          <w:rFonts w:cs="Times New Roman"/>
          <w:noProof/>
          <w:szCs w:val="24"/>
        </w:rPr>
        <w:t xml:space="preserve">, </w:t>
      </w:r>
      <w:r w:rsidRPr="000C3B17">
        <w:rPr>
          <w:rFonts w:cs="Times New Roman"/>
          <w:i/>
          <w:iCs/>
          <w:noProof/>
          <w:szCs w:val="24"/>
        </w:rPr>
        <w:t>105</w:t>
      </w:r>
      <w:r w:rsidRPr="000C3B17">
        <w:rPr>
          <w:rFonts w:cs="Times New Roman"/>
          <w:noProof/>
          <w:szCs w:val="24"/>
        </w:rPr>
        <w:t>(6), 717–727. doi:10.1017/S0007485315000681</w:t>
      </w:r>
    </w:p>
    <w:p w14:paraId="23BBE44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Braukmann, T. W. A., Ivanova, N. V., Prosser, S. W. J., Elbrecht, V., Steinke, D., Ratnasingham, S., … Hebert, P. D. N. (2019). Metabarcoding a Diverse Arthropod Mock Community. </w:t>
      </w:r>
      <w:r w:rsidRPr="000C3B17">
        <w:rPr>
          <w:rFonts w:cs="Times New Roman"/>
          <w:i/>
          <w:iCs/>
          <w:noProof/>
          <w:szCs w:val="24"/>
        </w:rPr>
        <w:t xml:space="preserve">Molecular </w:t>
      </w:r>
      <w:r w:rsidRPr="000C3B17">
        <w:rPr>
          <w:rFonts w:cs="Times New Roman"/>
          <w:i/>
          <w:iCs/>
          <w:noProof/>
          <w:szCs w:val="24"/>
        </w:rPr>
        <w:lastRenderedPageBreak/>
        <w:t>Ecology Resources</w:t>
      </w:r>
      <w:r w:rsidRPr="000C3B17">
        <w:rPr>
          <w:rFonts w:cs="Times New Roman"/>
          <w:noProof/>
          <w:szCs w:val="24"/>
        </w:rPr>
        <w:t xml:space="preserve">, </w:t>
      </w:r>
      <w:r w:rsidRPr="000C3B17">
        <w:rPr>
          <w:rFonts w:cs="Times New Roman"/>
          <w:i/>
          <w:iCs/>
          <w:noProof/>
          <w:szCs w:val="24"/>
        </w:rPr>
        <w:t>19</w:t>
      </w:r>
      <w:r w:rsidRPr="000C3B17">
        <w:rPr>
          <w:rFonts w:cs="Times New Roman"/>
          <w:noProof/>
          <w:szCs w:val="24"/>
        </w:rPr>
        <w:t>, 711–727. doi:10.1111/1755-0998.13008</w:t>
      </w:r>
    </w:p>
    <w:p w14:paraId="7A30805B"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Brown, E. A., Chain, F. J. J., Zhan, A., MacIsaac, H. J., &amp; Cristescu, M. E. (2016). Early detection of aquatic invaders using metabarcoding reveals a high number of non-indigenous species in Canadian ports. </w:t>
      </w:r>
      <w:r w:rsidRPr="000C3B17">
        <w:rPr>
          <w:rFonts w:cs="Times New Roman"/>
          <w:i/>
          <w:iCs/>
          <w:noProof/>
          <w:szCs w:val="24"/>
        </w:rPr>
        <w:t>Diversity and Distributions</w:t>
      </w:r>
      <w:r w:rsidRPr="000C3B17">
        <w:rPr>
          <w:rFonts w:cs="Times New Roman"/>
          <w:noProof/>
          <w:szCs w:val="24"/>
        </w:rPr>
        <w:t xml:space="preserve">, </w:t>
      </w:r>
      <w:r w:rsidRPr="000C3B17">
        <w:rPr>
          <w:rFonts w:cs="Times New Roman"/>
          <w:i/>
          <w:iCs/>
          <w:noProof/>
          <w:szCs w:val="24"/>
        </w:rPr>
        <w:t>22</w:t>
      </w:r>
      <w:r w:rsidRPr="000C3B17">
        <w:rPr>
          <w:rFonts w:cs="Times New Roman"/>
          <w:noProof/>
          <w:szCs w:val="24"/>
        </w:rPr>
        <w:t>(10), 1045–1059. doi:10.1111/ddi.12465</w:t>
      </w:r>
    </w:p>
    <w:p w14:paraId="31B90EBB"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Brown, S. D. J., Collins, R. A., Boyer, S., Lefort, M.-C., Malumbres-Olarte, J., Vink, C. J., &amp; Cruickshank, R. H. (2012). SPIDER: an R package for the analysis of species identity and evolution, with particular reference to DNA barcoding. </w:t>
      </w:r>
      <w:r w:rsidRPr="000C3B17">
        <w:rPr>
          <w:rFonts w:cs="Times New Roman"/>
          <w:i/>
          <w:iCs/>
          <w:noProof/>
          <w:szCs w:val="24"/>
        </w:rPr>
        <w:t>Molecular Ecology Resources</w:t>
      </w:r>
      <w:r w:rsidRPr="000C3B17">
        <w:rPr>
          <w:rFonts w:cs="Times New Roman"/>
          <w:noProof/>
          <w:szCs w:val="24"/>
        </w:rPr>
        <w:t xml:space="preserve">, </w:t>
      </w:r>
      <w:r w:rsidRPr="000C3B17">
        <w:rPr>
          <w:rFonts w:cs="Times New Roman"/>
          <w:i/>
          <w:iCs/>
          <w:noProof/>
          <w:szCs w:val="24"/>
        </w:rPr>
        <w:t>12</w:t>
      </w:r>
      <w:r w:rsidRPr="000C3B17">
        <w:rPr>
          <w:rFonts w:cs="Times New Roman"/>
          <w:noProof/>
          <w:szCs w:val="24"/>
        </w:rPr>
        <w:t>, 562–565.</w:t>
      </w:r>
    </w:p>
    <w:p w14:paraId="2376F686"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Bulman, S. R., McDougal, R. L., Hill, K., &amp; Lear, G. (2018). Opportunities and limitations for DNA metabarcoding in Australasian plant-pathogen biosecurity. </w:t>
      </w:r>
      <w:r w:rsidRPr="000C3B17">
        <w:rPr>
          <w:rFonts w:cs="Times New Roman"/>
          <w:i/>
          <w:iCs/>
          <w:noProof/>
          <w:szCs w:val="24"/>
        </w:rPr>
        <w:t>Australasian Plant Pathology</w:t>
      </w:r>
      <w:r w:rsidRPr="000C3B17">
        <w:rPr>
          <w:rFonts w:cs="Times New Roman"/>
          <w:noProof/>
          <w:szCs w:val="24"/>
        </w:rPr>
        <w:t xml:space="preserve">, </w:t>
      </w:r>
      <w:r w:rsidRPr="000C3B17">
        <w:rPr>
          <w:rFonts w:cs="Times New Roman"/>
          <w:i/>
          <w:iCs/>
          <w:noProof/>
          <w:szCs w:val="24"/>
        </w:rPr>
        <w:t>47</w:t>
      </w:r>
      <w:r w:rsidRPr="000C3B17">
        <w:rPr>
          <w:rFonts w:cs="Times New Roman"/>
          <w:noProof/>
          <w:szCs w:val="24"/>
        </w:rPr>
        <w:t>(5), 467–474. doi:10.1007/s13313-018-0579-3</w:t>
      </w:r>
    </w:p>
    <w:p w14:paraId="25DC3D4F"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Caley, P., Lonsdale, W. M., &amp; Pheloung, P. C. (2006). Quantifying uncertainty in predictions of invasiveness. </w:t>
      </w:r>
      <w:r w:rsidRPr="000C3B17">
        <w:rPr>
          <w:rFonts w:cs="Times New Roman"/>
          <w:i/>
          <w:iCs/>
          <w:noProof/>
          <w:szCs w:val="24"/>
        </w:rPr>
        <w:t>Biological Invasions</w:t>
      </w:r>
      <w:r w:rsidRPr="000C3B17">
        <w:rPr>
          <w:rFonts w:cs="Times New Roman"/>
          <w:noProof/>
          <w:szCs w:val="24"/>
        </w:rPr>
        <w:t xml:space="preserve">, </w:t>
      </w:r>
      <w:r w:rsidRPr="000C3B17">
        <w:rPr>
          <w:rFonts w:cs="Times New Roman"/>
          <w:i/>
          <w:iCs/>
          <w:noProof/>
          <w:szCs w:val="24"/>
        </w:rPr>
        <w:t>8</w:t>
      </w:r>
      <w:r w:rsidRPr="000C3B17">
        <w:rPr>
          <w:rFonts w:cs="Times New Roman"/>
          <w:noProof/>
          <w:szCs w:val="24"/>
        </w:rPr>
        <w:t>(2), 277–286. doi:10.1007/s10530-004-6703-z</w:t>
      </w:r>
    </w:p>
    <w:p w14:paraId="0D28D63F"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Callahan, B. J., Wong, J., Heiner, C., Oh, S., Theriot, C. M., Gulati, A. S., … Dougherty, M. K. (2018). High-throughput amplicon sequencing of the full-length 16S rRNA gene with single-nucleotide resolution. </w:t>
      </w:r>
      <w:r w:rsidRPr="000C3B17">
        <w:rPr>
          <w:rFonts w:cs="Times New Roman"/>
          <w:i/>
          <w:iCs/>
          <w:noProof/>
          <w:szCs w:val="24"/>
        </w:rPr>
        <w:t>BioRxiv</w:t>
      </w:r>
      <w:r w:rsidRPr="000C3B17">
        <w:rPr>
          <w:rFonts w:cs="Times New Roman"/>
          <w:noProof/>
          <w:szCs w:val="24"/>
        </w:rPr>
        <w:t>, 392332. doi:10.1101/392332</w:t>
      </w:r>
    </w:p>
    <w:p w14:paraId="72AFDA7E"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Cannon, M. V., Hester, J., Shalkhauser, A., Chan, E. R., Logue, K., Small, S. T., &amp; Serre, D. (2016). In silico assessment of primers for eDNA studies using PrimerTree and application to characterize the biodiversity surrounding the Cuyahoga River. </w:t>
      </w:r>
      <w:r w:rsidRPr="000C3B17">
        <w:rPr>
          <w:rFonts w:cs="Times New Roman"/>
          <w:i/>
          <w:iCs/>
          <w:noProof/>
          <w:szCs w:val="24"/>
        </w:rPr>
        <w:t>Scientific Reports</w:t>
      </w:r>
      <w:r w:rsidRPr="000C3B17">
        <w:rPr>
          <w:rFonts w:cs="Times New Roman"/>
          <w:noProof/>
          <w:szCs w:val="24"/>
        </w:rPr>
        <w:t xml:space="preserve">, </w:t>
      </w:r>
      <w:r w:rsidRPr="000C3B17">
        <w:rPr>
          <w:rFonts w:cs="Times New Roman"/>
          <w:i/>
          <w:iCs/>
          <w:noProof/>
          <w:szCs w:val="24"/>
        </w:rPr>
        <w:t>6</w:t>
      </w:r>
      <w:r w:rsidRPr="000C3B17">
        <w:rPr>
          <w:rFonts w:cs="Times New Roman"/>
          <w:noProof/>
          <w:szCs w:val="24"/>
        </w:rPr>
        <w:t>(December 2015), 1–11. doi:10.1038/srep22908</w:t>
      </w:r>
    </w:p>
    <w:p w14:paraId="5F5E0909"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Chamberlain, S. (2017). bold: Interface to Bold Systems API. Retrieved from https://cran.r-project.org/package=bold</w:t>
      </w:r>
    </w:p>
    <w:p w14:paraId="358D8273"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Clarke, L. J., Soubrier, J., Weyrich, L. S., &amp; Cooper, A. (2014). Environmental metabarcodes for insects: In silico PCR reveals potential for taxonomic bias. </w:t>
      </w:r>
      <w:r w:rsidRPr="000C3B17">
        <w:rPr>
          <w:rFonts w:cs="Times New Roman"/>
          <w:i/>
          <w:iCs/>
          <w:noProof/>
          <w:szCs w:val="24"/>
        </w:rPr>
        <w:t>Molecular Ecology Resources</w:t>
      </w:r>
      <w:r w:rsidRPr="000C3B17">
        <w:rPr>
          <w:rFonts w:cs="Times New Roman"/>
          <w:noProof/>
          <w:szCs w:val="24"/>
        </w:rPr>
        <w:t xml:space="preserve">, </w:t>
      </w:r>
      <w:r w:rsidRPr="000C3B17">
        <w:rPr>
          <w:rFonts w:cs="Times New Roman"/>
          <w:i/>
          <w:iCs/>
          <w:noProof/>
          <w:szCs w:val="24"/>
        </w:rPr>
        <w:t>14</w:t>
      </w:r>
      <w:r w:rsidRPr="000C3B17">
        <w:rPr>
          <w:rFonts w:cs="Times New Roman"/>
          <w:noProof/>
          <w:szCs w:val="24"/>
        </w:rPr>
        <w:t>(6), 1160–1170. doi:10.1111/1755-0998.12265</w:t>
      </w:r>
    </w:p>
    <w:p w14:paraId="10D24A00"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lastRenderedPageBreak/>
        <w:t xml:space="preserve">Comtet, T., Sandionigi, A., Viard, F., &amp; Casiraghi, M. (2015). DNA (meta)barcoding of biological invasions: a powerful tool to elucidate invasion processes and help managing aliens. </w:t>
      </w:r>
      <w:r w:rsidRPr="000C3B17">
        <w:rPr>
          <w:rFonts w:cs="Times New Roman"/>
          <w:i/>
          <w:iCs/>
          <w:noProof/>
          <w:szCs w:val="24"/>
        </w:rPr>
        <w:t>Biological Invasions</w:t>
      </w:r>
      <w:r w:rsidRPr="000C3B17">
        <w:rPr>
          <w:rFonts w:cs="Times New Roman"/>
          <w:noProof/>
          <w:szCs w:val="24"/>
        </w:rPr>
        <w:t xml:space="preserve">, </w:t>
      </w:r>
      <w:r w:rsidRPr="000C3B17">
        <w:rPr>
          <w:rFonts w:cs="Times New Roman"/>
          <w:i/>
          <w:iCs/>
          <w:noProof/>
          <w:szCs w:val="24"/>
        </w:rPr>
        <w:t>17</w:t>
      </w:r>
      <w:r w:rsidRPr="000C3B17">
        <w:rPr>
          <w:rFonts w:cs="Times New Roman"/>
          <w:noProof/>
          <w:szCs w:val="24"/>
        </w:rPr>
        <w:t>(3), 905–922. doi:10.1007/s10530-015-0854-y</w:t>
      </w:r>
    </w:p>
    <w:p w14:paraId="6E6D9BC4"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Corse, E., Tougard, C., Archambaud-Suard, G., Agnèse, J. F., Messu Mandeng, F. D., Bilong Bilong, C. F., … Dubut, V. (2019). One-locus-several-primers: A strategy to improve the taxonomic and haplotypic coverage in diet metabarcoding studies. </w:t>
      </w:r>
      <w:r w:rsidRPr="000C3B17">
        <w:rPr>
          <w:rFonts w:cs="Times New Roman"/>
          <w:i/>
          <w:iCs/>
          <w:noProof/>
          <w:szCs w:val="24"/>
        </w:rPr>
        <w:t>Ecology and Evolution</w:t>
      </w:r>
      <w:r w:rsidRPr="000C3B17">
        <w:rPr>
          <w:rFonts w:cs="Times New Roman"/>
          <w:noProof/>
          <w:szCs w:val="24"/>
        </w:rPr>
        <w:t xml:space="preserve">, </w:t>
      </w:r>
      <w:r w:rsidRPr="000C3B17">
        <w:rPr>
          <w:rFonts w:cs="Times New Roman"/>
          <w:i/>
          <w:iCs/>
          <w:noProof/>
          <w:szCs w:val="24"/>
        </w:rPr>
        <w:t>9</w:t>
      </w:r>
      <w:r w:rsidRPr="000C3B17">
        <w:rPr>
          <w:rFonts w:cs="Times New Roman"/>
          <w:noProof/>
          <w:szCs w:val="24"/>
        </w:rPr>
        <w:t>(8), 4603–4620. doi:10.1002/ece3.5063</w:t>
      </w:r>
    </w:p>
    <w:p w14:paraId="7DFDB020"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Darling, J. A., &amp; Blum, M. J. (2007). DNA-based methods for monitoring invasive species: A review and prospectus. </w:t>
      </w:r>
      <w:r w:rsidRPr="000C3B17">
        <w:rPr>
          <w:rFonts w:cs="Times New Roman"/>
          <w:i/>
          <w:iCs/>
          <w:noProof/>
          <w:szCs w:val="24"/>
        </w:rPr>
        <w:t>Biological Invasions</w:t>
      </w:r>
      <w:r w:rsidRPr="000C3B17">
        <w:rPr>
          <w:rFonts w:cs="Times New Roman"/>
          <w:noProof/>
          <w:szCs w:val="24"/>
        </w:rPr>
        <w:t xml:space="preserve">, </w:t>
      </w:r>
      <w:r w:rsidRPr="000C3B17">
        <w:rPr>
          <w:rFonts w:cs="Times New Roman"/>
          <w:i/>
          <w:iCs/>
          <w:noProof/>
          <w:szCs w:val="24"/>
        </w:rPr>
        <w:t>9</w:t>
      </w:r>
      <w:r w:rsidRPr="000C3B17">
        <w:rPr>
          <w:rFonts w:cs="Times New Roman"/>
          <w:noProof/>
          <w:szCs w:val="24"/>
        </w:rPr>
        <w:t>(7), 751–765. doi:10.1007/s10530-006-9079-4</w:t>
      </w:r>
    </w:p>
    <w:p w14:paraId="085ABAA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Davidovitch, L., Stoklosa, R., Majer, J., Nietrzeba, A., Whittle, P., Mengersen, K., &amp; Ben-Haim, Y. (2009). Info-gap theory and robust design of surveillance for invasive species: The case study of Barrow Island. </w:t>
      </w:r>
      <w:r w:rsidRPr="000C3B17">
        <w:rPr>
          <w:rFonts w:cs="Times New Roman"/>
          <w:i/>
          <w:iCs/>
          <w:noProof/>
          <w:szCs w:val="24"/>
        </w:rPr>
        <w:t>Journal of Environmental Management</w:t>
      </w:r>
      <w:r w:rsidRPr="000C3B17">
        <w:rPr>
          <w:rFonts w:cs="Times New Roman"/>
          <w:noProof/>
          <w:szCs w:val="24"/>
        </w:rPr>
        <w:t xml:space="preserve">, </w:t>
      </w:r>
      <w:r w:rsidRPr="000C3B17">
        <w:rPr>
          <w:rFonts w:cs="Times New Roman"/>
          <w:i/>
          <w:iCs/>
          <w:noProof/>
          <w:szCs w:val="24"/>
        </w:rPr>
        <w:t>90</w:t>
      </w:r>
      <w:r w:rsidRPr="000C3B17">
        <w:rPr>
          <w:rFonts w:cs="Times New Roman"/>
          <w:noProof/>
          <w:szCs w:val="24"/>
        </w:rPr>
        <w:t>(8), 2785–2793. doi:10.1016/j.jenvman.2009.03.011</w:t>
      </w:r>
    </w:p>
    <w:p w14:paraId="1BB687D6"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Deiner, K., Bik, H. M., Mächler, E., Seymour, M., Lacoursière-Roussel, A., Altermatt, F., … Bernatchez, L. (2017). Environmental DNA metabarcoding: Transforming how we survey animal and plant communities. </w:t>
      </w:r>
      <w:r w:rsidRPr="000C3B17">
        <w:rPr>
          <w:rFonts w:cs="Times New Roman"/>
          <w:i/>
          <w:iCs/>
          <w:noProof/>
          <w:szCs w:val="24"/>
        </w:rPr>
        <w:t>Molecular Ecology</w:t>
      </w:r>
      <w:r w:rsidRPr="000C3B17">
        <w:rPr>
          <w:rFonts w:cs="Times New Roman"/>
          <w:noProof/>
          <w:szCs w:val="24"/>
        </w:rPr>
        <w:t xml:space="preserve">, </w:t>
      </w:r>
      <w:r w:rsidRPr="000C3B17">
        <w:rPr>
          <w:rFonts w:cs="Times New Roman"/>
          <w:i/>
          <w:iCs/>
          <w:noProof/>
          <w:szCs w:val="24"/>
        </w:rPr>
        <w:t>26</w:t>
      </w:r>
      <w:r w:rsidRPr="000C3B17">
        <w:rPr>
          <w:rFonts w:cs="Times New Roman"/>
          <w:noProof/>
          <w:szCs w:val="24"/>
        </w:rPr>
        <w:t>(21), 5872–5895. doi:10.1111/mec.14350</w:t>
      </w:r>
    </w:p>
    <w:p w14:paraId="4485CBF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Demeke, T., &amp; Jenkins, G. R. (2010). Influence of DNA extraction methods, PCR inhibitors and quantification methods on real-time PCR assay of biotechnology-derived traits. </w:t>
      </w:r>
      <w:r w:rsidRPr="000C3B17">
        <w:rPr>
          <w:rFonts w:cs="Times New Roman"/>
          <w:i/>
          <w:iCs/>
          <w:noProof/>
          <w:szCs w:val="24"/>
        </w:rPr>
        <w:t>Analytical and Bioanalytical Chemistry</w:t>
      </w:r>
      <w:r w:rsidRPr="000C3B17">
        <w:rPr>
          <w:rFonts w:cs="Times New Roman"/>
          <w:noProof/>
          <w:szCs w:val="24"/>
        </w:rPr>
        <w:t xml:space="preserve">, </w:t>
      </w:r>
      <w:r w:rsidRPr="000C3B17">
        <w:rPr>
          <w:rFonts w:cs="Times New Roman"/>
          <w:i/>
          <w:iCs/>
          <w:noProof/>
          <w:szCs w:val="24"/>
        </w:rPr>
        <w:t>396</w:t>
      </w:r>
      <w:r w:rsidRPr="000C3B17">
        <w:rPr>
          <w:rFonts w:cs="Times New Roman"/>
          <w:noProof/>
          <w:szCs w:val="24"/>
        </w:rPr>
        <w:t>(6), 1977–1990. doi:10.1007/s00216-009-3150-9</w:t>
      </w:r>
    </w:p>
    <w:p w14:paraId="5BEDED63"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Eddy, S. R. (1998). Profile hidden Markov models. </w:t>
      </w:r>
      <w:r w:rsidRPr="000C3B17">
        <w:rPr>
          <w:rFonts w:cs="Times New Roman"/>
          <w:i/>
          <w:iCs/>
          <w:noProof/>
          <w:szCs w:val="24"/>
        </w:rPr>
        <w:t>Bioinformatics</w:t>
      </w:r>
      <w:r w:rsidRPr="000C3B17">
        <w:rPr>
          <w:rFonts w:cs="Times New Roman"/>
          <w:noProof/>
          <w:szCs w:val="24"/>
        </w:rPr>
        <w:t>. doi:10.1093/bioinformatics/14.9.755</w:t>
      </w:r>
    </w:p>
    <w:p w14:paraId="51B8CD13"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Elbrecht, V., Braukmann, T. W. A., Ivanova, N. V, Prosser, S. W. J., Hajibabaei, M., Wright, M., … Steinke, D. (2019). Validation of COI metabarcoding primers for terrestrial arthropods. </w:t>
      </w:r>
      <w:r w:rsidRPr="000C3B17">
        <w:rPr>
          <w:rFonts w:cs="Times New Roman"/>
          <w:i/>
          <w:iCs/>
          <w:noProof/>
          <w:szCs w:val="24"/>
        </w:rPr>
        <w:t>PeerJ Preprints</w:t>
      </w:r>
      <w:r w:rsidRPr="000C3B17">
        <w:rPr>
          <w:rFonts w:cs="Times New Roman"/>
          <w:noProof/>
          <w:szCs w:val="24"/>
        </w:rPr>
        <w:t xml:space="preserve">, </w:t>
      </w:r>
      <w:r w:rsidRPr="000C3B17">
        <w:rPr>
          <w:rFonts w:cs="Times New Roman"/>
          <w:i/>
          <w:iCs/>
          <w:noProof/>
          <w:szCs w:val="24"/>
        </w:rPr>
        <w:t>7</w:t>
      </w:r>
      <w:r w:rsidRPr="000C3B17">
        <w:rPr>
          <w:rFonts w:cs="Times New Roman"/>
          <w:noProof/>
          <w:szCs w:val="24"/>
        </w:rPr>
        <w:t>, e27801v1. doi:10.7287/peerj.preprints.27801v1</w:t>
      </w:r>
    </w:p>
    <w:p w14:paraId="39A03123"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lastRenderedPageBreak/>
        <w:t xml:space="preserve">Elbrecht, V., &amp; Leese, F. (2017a). PrimerMiner: an r package for development and in silico validation of DNA metabarcoding primers. </w:t>
      </w:r>
      <w:r w:rsidRPr="000C3B17">
        <w:rPr>
          <w:rFonts w:cs="Times New Roman"/>
          <w:i/>
          <w:iCs/>
          <w:noProof/>
          <w:szCs w:val="24"/>
        </w:rPr>
        <w:t>Methods in Ecology and Evolution</w:t>
      </w:r>
      <w:r w:rsidRPr="000C3B17">
        <w:rPr>
          <w:rFonts w:cs="Times New Roman"/>
          <w:noProof/>
          <w:szCs w:val="24"/>
        </w:rPr>
        <w:t xml:space="preserve">, </w:t>
      </w:r>
      <w:r w:rsidRPr="000C3B17">
        <w:rPr>
          <w:rFonts w:cs="Times New Roman"/>
          <w:i/>
          <w:iCs/>
          <w:noProof/>
          <w:szCs w:val="24"/>
        </w:rPr>
        <w:t>8</w:t>
      </w:r>
      <w:r w:rsidRPr="000C3B17">
        <w:rPr>
          <w:rFonts w:cs="Times New Roman"/>
          <w:noProof/>
          <w:szCs w:val="24"/>
        </w:rPr>
        <w:t>(5), 622–626. doi:10.1111/2041-210X.12687</w:t>
      </w:r>
    </w:p>
    <w:p w14:paraId="5189E06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Elbrecht, V., &amp; Leese, F. (2017b). Validation and Development of COI Metabarcoding Primers for Freshwater Macroinvertebrate Bioassessment. </w:t>
      </w:r>
      <w:r w:rsidRPr="000C3B17">
        <w:rPr>
          <w:rFonts w:cs="Times New Roman"/>
          <w:i/>
          <w:iCs/>
          <w:noProof/>
          <w:szCs w:val="24"/>
        </w:rPr>
        <w:t>Frontiers in Environmental Science</w:t>
      </w:r>
      <w:r w:rsidRPr="000C3B17">
        <w:rPr>
          <w:rFonts w:cs="Times New Roman"/>
          <w:noProof/>
          <w:szCs w:val="24"/>
        </w:rPr>
        <w:t xml:space="preserve">, </w:t>
      </w:r>
      <w:r w:rsidRPr="000C3B17">
        <w:rPr>
          <w:rFonts w:cs="Times New Roman"/>
          <w:i/>
          <w:iCs/>
          <w:noProof/>
          <w:szCs w:val="24"/>
        </w:rPr>
        <w:t>5</w:t>
      </w:r>
      <w:r w:rsidRPr="000C3B17">
        <w:rPr>
          <w:rFonts w:cs="Times New Roman"/>
          <w:noProof/>
          <w:szCs w:val="24"/>
        </w:rPr>
        <w:t>, 11. doi:10.3389/fenvs.2017.00011</w:t>
      </w:r>
    </w:p>
    <w:p w14:paraId="3171F32F"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EPPO. (2019). EPPO Standards - Diagnostics. </w:t>
      </w:r>
      <w:r w:rsidRPr="000C3B17">
        <w:rPr>
          <w:rFonts w:cs="Times New Roman"/>
          <w:i/>
          <w:iCs/>
          <w:noProof/>
          <w:szCs w:val="24"/>
        </w:rPr>
        <w:t>EPPO Bulletin</w:t>
      </w:r>
      <w:r w:rsidRPr="000C3B17">
        <w:rPr>
          <w:rFonts w:cs="Times New Roman"/>
          <w:noProof/>
          <w:szCs w:val="24"/>
        </w:rPr>
        <w:t xml:space="preserve">, </w:t>
      </w:r>
      <w:r w:rsidRPr="000C3B17">
        <w:rPr>
          <w:rFonts w:cs="Times New Roman"/>
          <w:i/>
          <w:iCs/>
          <w:noProof/>
          <w:szCs w:val="24"/>
        </w:rPr>
        <w:t>49</w:t>
      </w:r>
      <w:r w:rsidRPr="000C3B17">
        <w:rPr>
          <w:rFonts w:cs="Times New Roman"/>
          <w:noProof/>
          <w:szCs w:val="24"/>
        </w:rPr>
        <w:t>(2), 170–174. doi:10.1111/epp.12588</w:t>
      </w:r>
    </w:p>
    <w:p w14:paraId="7B8B14E8"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European and Mediterranean Plant Protection Organization. (2010). PM 7/98 (2) Specific requirements for laboratories preparing accreditation for a plant pest diagnostic activity. </w:t>
      </w:r>
      <w:r w:rsidRPr="000C3B17">
        <w:rPr>
          <w:rFonts w:cs="Times New Roman"/>
          <w:i/>
          <w:iCs/>
          <w:noProof/>
          <w:szCs w:val="24"/>
        </w:rPr>
        <w:t>EPPO Bulletin</w:t>
      </w:r>
      <w:r w:rsidRPr="000C3B17">
        <w:rPr>
          <w:rFonts w:cs="Times New Roman"/>
          <w:noProof/>
          <w:szCs w:val="24"/>
        </w:rPr>
        <w:t xml:space="preserve">, </w:t>
      </w:r>
      <w:r w:rsidRPr="000C3B17">
        <w:rPr>
          <w:rFonts w:cs="Times New Roman"/>
          <w:i/>
          <w:iCs/>
          <w:noProof/>
          <w:szCs w:val="24"/>
        </w:rPr>
        <w:t>44</w:t>
      </w:r>
      <w:r w:rsidRPr="000C3B17">
        <w:rPr>
          <w:rFonts w:cs="Times New Roman"/>
          <w:noProof/>
          <w:szCs w:val="24"/>
        </w:rPr>
        <w:t>, 117–147. doi:10.1111/j.1365-2338.2009.02347.x</w:t>
      </w:r>
    </w:p>
    <w:p w14:paraId="21AE0963"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Folmer, O., Black, M., Hoeh, W., Lutz, R., &amp; Vrijenhoek, R. (1994). DNA primers for amplification of mitochondrial cytochrome c oxidase subunit I from diverse metazoan invertebrates. </w:t>
      </w:r>
      <w:r w:rsidRPr="000C3B17">
        <w:rPr>
          <w:rFonts w:cs="Times New Roman"/>
          <w:i/>
          <w:iCs/>
          <w:noProof/>
          <w:szCs w:val="24"/>
        </w:rPr>
        <w:t>Molecular Marine Biology and Biotechnology</w:t>
      </w:r>
      <w:r w:rsidRPr="000C3B17">
        <w:rPr>
          <w:rFonts w:cs="Times New Roman"/>
          <w:noProof/>
          <w:szCs w:val="24"/>
        </w:rPr>
        <w:t xml:space="preserve">, </w:t>
      </w:r>
      <w:r w:rsidRPr="000C3B17">
        <w:rPr>
          <w:rFonts w:cs="Times New Roman"/>
          <w:i/>
          <w:iCs/>
          <w:noProof/>
          <w:szCs w:val="24"/>
        </w:rPr>
        <w:t>3</w:t>
      </w:r>
      <w:r w:rsidRPr="000C3B17">
        <w:rPr>
          <w:rFonts w:cs="Times New Roman"/>
          <w:noProof/>
          <w:szCs w:val="24"/>
        </w:rPr>
        <w:t>(5), 294–299. doi:10.1371/journal.pone.0013102</w:t>
      </w:r>
    </w:p>
    <w:p w14:paraId="2CAACD3E"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Handelsman, J. (2004). Metagenomics: Application of Genomics to Uncultured Microorganisms. </w:t>
      </w:r>
      <w:r w:rsidRPr="000C3B17">
        <w:rPr>
          <w:rFonts w:cs="Times New Roman"/>
          <w:i/>
          <w:iCs/>
          <w:noProof/>
          <w:szCs w:val="24"/>
        </w:rPr>
        <w:t>Microbiology and Molecular Biology Reviews</w:t>
      </w:r>
      <w:r w:rsidRPr="000C3B17">
        <w:rPr>
          <w:rFonts w:cs="Times New Roman"/>
          <w:noProof/>
          <w:szCs w:val="24"/>
        </w:rPr>
        <w:t xml:space="preserve">, </w:t>
      </w:r>
      <w:r w:rsidRPr="000C3B17">
        <w:rPr>
          <w:rFonts w:cs="Times New Roman"/>
          <w:i/>
          <w:iCs/>
          <w:noProof/>
          <w:szCs w:val="24"/>
        </w:rPr>
        <w:t>68</w:t>
      </w:r>
      <w:r w:rsidRPr="000C3B17">
        <w:rPr>
          <w:rFonts w:cs="Times New Roman"/>
          <w:noProof/>
          <w:szCs w:val="24"/>
        </w:rPr>
        <w:t>(4), 669–685. doi:10.1128/MBR.68.4.669</w:t>
      </w:r>
    </w:p>
    <w:p w14:paraId="2F9098CB"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Hinchliff, C. E., Smith, S. A., Allman, J. F., Burleigh, J. G., Chaudhary, R., Coghill, L. M., … Cranston, K. A. (2015). Synthesis of phylogeny and taxonomy into a comprehensive tree of life. </w:t>
      </w:r>
      <w:r w:rsidRPr="000C3B17">
        <w:rPr>
          <w:rFonts w:cs="Times New Roman"/>
          <w:i/>
          <w:iCs/>
          <w:noProof/>
          <w:szCs w:val="24"/>
        </w:rPr>
        <w:t>Proceedings of the National Academy of Sciences of the United States of America</w:t>
      </w:r>
      <w:r w:rsidRPr="000C3B17">
        <w:rPr>
          <w:rFonts w:cs="Times New Roman"/>
          <w:noProof/>
          <w:szCs w:val="24"/>
        </w:rPr>
        <w:t xml:space="preserve">, </w:t>
      </w:r>
      <w:r w:rsidRPr="000C3B17">
        <w:rPr>
          <w:rFonts w:cs="Times New Roman"/>
          <w:i/>
          <w:iCs/>
          <w:noProof/>
          <w:szCs w:val="24"/>
        </w:rPr>
        <w:t>112</w:t>
      </w:r>
      <w:r w:rsidRPr="000C3B17">
        <w:rPr>
          <w:rFonts w:cs="Times New Roman"/>
          <w:noProof/>
          <w:szCs w:val="24"/>
        </w:rPr>
        <w:t>(41), 12764–12769. doi:10.1073/pnas.1423041112</w:t>
      </w:r>
    </w:p>
    <w:p w14:paraId="59427258"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HOLMES, I., &amp; DURBIN, R. (2009). Dynamic Programming Alignment Accuracy. </w:t>
      </w:r>
      <w:r w:rsidRPr="000C3B17">
        <w:rPr>
          <w:rFonts w:cs="Times New Roman"/>
          <w:i/>
          <w:iCs/>
          <w:noProof/>
          <w:szCs w:val="24"/>
        </w:rPr>
        <w:t>Journal of Computational Biology</w:t>
      </w:r>
      <w:r w:rsidRPr="000C3B17">
        <w:rPr>
          <w:rFonts w:cs="Times New Roman"/>
          <w:noProof/>
          <w:szCs w:val="24"/>
        </w:rPr>
        <w:t>. doi:10.1089/cmb.1998.5.493</w:t>
      </w:r>
    </w:p>
    <w:p w14:paraId="65298890"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Hulme, P. E. (2009). Trade, transport and trouble: Managing invasive species pathways in an era of globalization. </w:t>
      </w:r>
      <w:r w:rsidRPr="000C3B17">
        <w:rPr>
          <w:rFonts w:cs="Times New Roman"/>
          <w:i/>
          <w:iCs/>
          <w:noProof/>
          <w:szCs w:val="24"/>
        </w:rPr>
        <w:t>Journal of Applied Ecology</w:t>
      </w:r>
      <w:r w:rsidRPr="000C3B17">
        <w:rPr>
          <w:rFonts w:cs="Times New Roman"/>
          <w:noProof/>
          <w:szCs w:val="24"/>
        </w:rPr>
        <w:t xml:space="preserve">, </w:t>
      </w:r>
      <w:r w:rsidRPr="000C3B17">
        <w:rPr>
          <w:rFonts w:cs="Times New Roman"/>
          <w:i/>
          <w:iCs/>
          <w:noProof/>
          <w:szCs w:val="24"/>
        </w:rPr>
        <w:t>46</w:t>
      </w:r>
      <w:r w:rsidRPr="000C3B17">
        <w:rPr>
          <w:rFonts w:cs="Times New Roman"/>
          <w:noProof/>
          <w:szCs w:val="24"/>
        </w:rPr>
        <w:t>(1), 10–18. doi:10.1111/j.1365-2664.2008.01600.x</w:t>
      </w:r>
    </w:p>
    <w:p w14:paraId="0568DA0D"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lastRenderedPageBreak/>
        <w:t xml:space="preserve">Jiang, F., Jin, Q., Liang, L., Zhang, A. B., &amp; Li, Z. H. (2014). Existence of species complex largely reduced barcoding success for invasive species of Tephritidae: A case study in Bactrocera spp. </w:t>
      </w:r>
      <w:r w:rsidRPr="000C3B17">
        <w:rPr>
          <w:rFonts w:cs="Times New Roman"/>
          <w:i/>
          <w:iCs/>
          <w:noProof/>
          <w:szCs w:val="24"/>
        </w:rPr>
        <w:t>Molecular Ecology Resources</w:t>
      </w:r>
      <w:r w:rsidRPr="000C3B17">
        <w:rPr>
          <w:rFonts w:cs="Times New Roman"/>
          <w:noProof/>
          <w:szCs w:val="24"/>
        </w:rPr>
        <w:t xml:space="preserve">, </w:t>
      </w:r>
      <w:r w:rsidRPr="000C3B17">
        <w:rPr>
          <w:rFonts w:cs="Times New Roman"/>
          <w:i/>
          <w:iCs/>
          <w:noProof/>
          <w:szCs w:val="24"/>
        </w:rPr>
        <w:t>14</w:t>
      </w:r>
      <w:r w:rsidRPr="000C3B17">
        <w:rPr>
          <w:rFonts w:cs="Times New Roman"/>
          <w:noProof/>
          <w:szCs w:val="24"/>
        </w:rPr>
        <w:t>(6), 1114–1128. doi:10.1111/1755-0998.12259</w:t>
      </w:r>
    </w:p>
    <w:p w14:paraId="2281E11E"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Kozlov, A. M., Zhang, J., Yilmaz, P., Glöckner, F. O., &amp; Stamatakis, A. (2016). Phylogeny-aware identification and correction of taxonomically mislabeled sequences. </w:t>
      </w:r>
      <w:r w:rsidRPr="000C3B17">
        <w:rPr>
          <w:rFonts w:cs="Times New Roman"/>
          <w:i/>
          <w:iCs/>
          <w:noProof/>
          <w:szCs w:val="24"/>
        </w:rPr>
        <w:t>Nucleic Acids Research</w:t>
      </w:r>
      <w:r w:rsidRPr="000C3B17">
        <w:rPr>
          <w:rFonts w:cs="Times New Roman"/>
          <w:noProof/>
          <w:szCs w:val="24"/>
        </w:rPr>
        <w:t xml:space="preserve">, </w:t>
      </w:r>
      <w:r w:rsidRPr="000C3B17">
        <w:rPr>
          <w:rFonts w:cs="Times New Roman"/>
          <w:i/>
          <w:iCs/>
          <w:noProof/>
          <w:szCs w:val="24"/>
        </w:rPr>
        <w:t>44</w:t>
      </w:r>
      <w:r w:rsidRPr="000C3B17">
        <w:rPr>
          <w:rFonts w:cs="Times New Roman"/>
          <w:noProof/>
          <w:szCs w:val="24"/>
        </w:rPr>
        <w:t>(11), 5022–5033. doi:10.1093/nar/gkw396</w:t>
      </w:r>
    </w:p>
    <w:p w14:paraId="6BA5FECF"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Krehenwinkel, H., Wolf, M., Lim, J. Y., Rominger, A. J., Simison, W. B., &amp; Gillespie, R. G. (2017). Estimating and mitigating amplification bias in qualitative and quantitative arthropod metabarcoding. </w:t>
      </w:r>
      <w:r w:rsidRPr="000C3B17">
        <w:rPr>
          <w:rFonts w:cs="Times New Roman"/>
          <w:i/>
          <w:iCs/>
          <w:noProof/>
          <w:szCs w:val="24"/>
        </w:rPr>
        <w:t>Scientific Reports</w:t>
      </w:r>
      <w:r w:rsidRPr="000C3B17">
        <w:rPr>
          <w:rFonts w:cs="Times New Roman"/>
          <w:noProof/>
          <w:szCs w:val="24"/>
        </w:rPr>
        <w:t xml:space="preserve">, </w:t>
      </w:r>
      <w:r w:rsidRPr="000C3B17">
        <w:rPr>
          <w:rFonts w:cs="Times New Roman"/>
          <w:i/>
          <w:iCs/>
          <w:noProof/>
          <w:szCs w:val="24"/>
        </w:rPr>
        <w:t>7</w:t>
      </w:r>
      <w:r w:rsidRPr="000C3B17">
        <w:rPr>
          <w:rFonts w:cs="Times New Roman"/>
          <w:noProof/>
          <w:szCs w:val="24"/>
        </w:rPr>
        <w:t>, 17668. doi:10.1038/s41598-017-17333-x</w:t>
      </w:r>
    </w:p>
    <w:p w14:paraId="5A2D2CE8"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Krosch, M. N., Schutze, M. K., Strutt, F., Clarke, A. R., &amp; Cameron, S. L. (2017). A transcriptome-based analytical workflow for identifying loci for species diagnosis: A case study with Bactrocera fruit flies (Diptera: Tephritidae). </w:t>
      </w:r>
      <w:r w:rsidRPr="000C3B17">
        <w:rPr>
          <w:rFonts w:cs="Times New Roman"/>
          <w:i/>
          <w:iCs/>
          <w:noProof/>
          <w:szCs w:val="24"/>
        </w:rPr>
        <w:t>Austral Entomology</w:t>
      </w:r>
      <w:r w:rsidRPr="000C3B17">
        <w:rPr>
          <w:rFonts w:cs="Times New Roman"/>
          <w:noProof/>
          <w:szCs w:val="24"/>
        </w:rPr>
        <w:t xml:space="preserve">, </w:t>
      </w:r>
      <w:r w:rsidRPr="000C3B17">
        <w:rPr>
          <w:rFonts w:cs="Times New Roman"/>
          <w:i/>
          <w:iCs/>
          <w:noProof/>
          <w:szCs w:val="24"/>
        </w:rPr>
        <w:t>58</w:t>
      </w:r>
      <w:r w:rsidRPr="000C3B17">
        <w:rPr>
          <w:rFonts w:cs="Times New Roman"/>
          <w:noProof/>
          <w:szCs w:val="24"/>
        </w:rPr>
        <w:t>, 395– 408. doi:10.1111/aen.12321</w:t>
      </w:r>
    </w:p>
    <w:p w14:paraId="122094BB"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Liebhold, A. M., Berec, L., Brockerhoff, E. G., Epanchin-Niell, R. S., Hastings, A., Herms, D. A., … Yamanaka, T. (2016). Eradication of Invading Insect Populations: From Concepts to Applications. </w:t>
      </w:r>
      <w:r w:rsidRPr="000C3B17">
        <w:rPr>
          <w:rFonts w:cs="Times New Roman"/>
          <w:i/>
          <w:iCs/>
          <w:noProof/>
          <w:szCs w:val="24"/>
        </w:rPr>
        <w:t>Annual Review of Entomology</w:t>
      </w:r>
      <w:r w:rsidRPr="000C3B17">
        <w:rPr>
          <w:rFonts w:cs="Times New Roman"/>
          <w:noProof/>
          <w:szCs w:val="24"/>
        </w:rPr>
        <w:t xml:space="preserve">, </w:t>
      </w:r>
      <w:r w:rsidRPr="000C3B17">
        <w:rPr>
          <w:rFonts w:cs="Times New Roman"/>
          <w:i/>
          <w:iCs/>
          <w:noProof/>
          <w:szCs w:val="24"/>
        </w:rPr>
        <w:t>61</w:t>
      </w:r>
      <w:r w:rsidRPr="000C3B17">
        <w:rPr>
          <w:rFonts w:cs="Times New Roman"/>
          <w:noProof/>
          <w:szCs w:val="24"/>
        </w:rPr>
        <w:t>(1), 335–352. doi:10.1146/annurev-ento-010715-023809</w:t>
      </w:r>
    </w:p>
    <w:p w14:paraId="06F67240"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Machida, R. J., Leray, M., Ho, S. L., &amp; Knowlton, N. (2017). Data Descriptor: Metazoan mitochondrial gene sequence reference datasets for taxonomic assignment of environmental samples. </w:t>
      </w:r>
      <w:r w:rsidRPr="000C3B17">
        <w:rPr>
          <w:rFonts w:cs="Times New Roman"/>
          <w:i/>
          <w:iCs/>
          <w:noProof/>
          <w:szCs w:val="24"/>
        </w:rPr>
        <w:t>Scientific Data</w:t>
      </w:r>
      <w:r w:rsidRPr="000C3B17">
        <w:rPr>
          <w:rFonts w:cs="Times New Roman"/>
          <w:noProof/>
          <w:szCs w:val="24"/>
        </w:rPr>
        <w:t xml:space="preserve">, </w:t>
      </w:r>
      <w:r w:rsidRPr="000C3B17">
        <w:rPr>
          <w:rFonts w:cs="Times New Roman"/>
          <w:i/>
          <w:iCs/>
          <w:noProof/>
          <w:szCs w:val="24"/>
        </w:rPr>
        <w:t>4</w:t>
      </w:r>
      <w:r w:rsidRPr="000C3B17">
        <w:rPr>
          <w:rFonts w:cs="Times New Roman"/>
          <w:noProof/>
          <w:szCs w:val="24"/>
        </w:rPr>
        <w:t>, 170027. doi:10.1038/sdata.2017.27</w:t>
      </w:r>
    </w:p>
    <w:p w14:paraId="3789AA16"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Maree, H. J., Fox, A., Al Rwahnih, M., Boonham, N., &amp; Candresse, T. (2018). Application of hts for routine plant virus diagnostics: state of the art and challenges. </w:t>
      </w:r>
      <w:r w:rsidRPr="000C3B17">
        <w:rPr>
          <w:rFonts w:cs="Times New Roman"/>
          <w:i/>
          <w:iCs/>
          <w:noProof/>
          <w:szCs w:val="24"/>
        </w:rPr>
        <w:t>Frontiers in Plant Science</w:t>
      </w:r>
      <w:r w:rsidRPr="000C3B17">
        <w:rPr>
          <w:rFonts w:cs="Times New Roman"/>
          <w:noProof/>
          <w:szCs w:val="24"/>
        </w:rPr>
        <w:t xml:space="preserve">, </w:t>
      </w:r>
      <w:r w:rsidRPr="000C3B17">
        <w:rPr>
          <w:rFonts w:cs="Times New Roman"/>
          <w:i/>
          <w:iCs/>
          <w:noProof/>
          <w:szCs w:val="24"/>
        </w:rPr>
        <w:t>9</w:t>
      </w:r>
      <w:r w:rsidRPr="000C3B17">
        <w:rPr>
          <w:rFonts w:cs="Times New Roman"/>
          <w:noProof/>
          <w:szCs w:val="24"/>
        </w:rPr>
        <w:t>(August), 1–4. doi:10.3389/fpls.2018.01082</w:t>
      </w:r>
    </w:p>
    <w:p w14:paraId="374EE79B"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Massart, S., Candresse, T., Gil, J., Lacomme, C., Predajna, L., Ravnikar, M., … Wetzel, T. (2017). A framework for the evaluation of biosecurity, commercial, regulatory, and scientific impacts of </w:t>
      </w:r>
      <w:r w:rsidRPr="000C3B17">
        <w:rPr>
          <w:rFonts w:cs="Times New Roman"/>
          <w:noProof/>
          <w:szCs w:val="24"/>
        </w:rPr>
        <w:lastRenderedPageBreak/>
        <w:t xml:space="preserve">plant viruses and viroids identified by NGS technologies. </w:t>
      </w:r>
      <w:r w:rsidRPr="000C3B17">
        <w:rPr>
          <w:rFonts w:cs="Times New Roman"/>
          <w:i/>
          <w:iCs/>
          <w:noProof/>
          <w:szCs w:val="24"/>
        </w:rPr>
        <w:t>Frontiers in Microbiology</w:t>
      </w:r>
      <w:r w:rsidRPr="000C3B17">
        <w:rPr>
          <w:rFonts w:cs="Times New Roman"/>
          <w:noProof/>
          <w:szCs w:val="24"/>
        </w:rPr>
        <w:t xml:space="preserve">, </w:t>
      </w:r>
      <w:r w:rsidRPr="000C3B17">
        <w:rPr>
          <w:rFonts w:cs="Times New Roman"/>
          <w:i/>
          <w:iCs/>
          <w:noProof/>
          <w:szCs w:val="24"/>
        </w:rPr>
        <w:t>8</w:t>
      </w:r>
      <w:r w:rsidRPr="000C3B17">
        <w:rPr>
          <w:rFonts w:cs="Times New Roman"/>
          <w:noProof/>
          <w:szCs w:val="24"/>
        </w:rPr>
        <w:t>, 45. doi:10.3389/fmicb.2017.00045</w:t>
      </w:r>
    </w:p>
    <w:p w14:paraId="69180870"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Massart, S., Olmos, A., Jijakli, H., &amp; Candresse, T. (2014). Current impact and future directions of high throughput sequencing in plant virus diagnostics. </w:t>
      </w:r>
      <w:r w:rsidRPr="000C3B17">
        <w:rPr>
          <w:rFonts w:cs="Times New Roman"/>
          <w:i/>
          <w:iCs/>
          <w:noProof/>
          <w:szCs w:val="24"/>
        </w:rPr>
        <w:t>Virus Research</w:t>
      </w:r>
      <w:r w:rsidRPr="000C3B17">
        <w:rPr>
          <w:rFonts w:cs="Times New Roman"/>
          <w:noProof/>
          <w:szCs w:val="24"/>
        </w:rPr>
        <w:t xml:space="preserve">, </w:t>
      </w:r>
      <w:r w:rsidRPr="000C3B17">
        <w:rPr>
          <w:rFonts w:cs="Times New Roman"/>
          <w:i/>
          <w:iCs/>
          <w:noProof/>
          <w:szCs w:val="24"/>
        </w:rPr>
        <w:t>188</w:t>
      </w:r>
      <w:r w:rsidRPr="000C3B17">
        <w:rPr>
          <w:rFonts w:cs="Times New Roman"/>
          <w:noProof/>
          <w:szCs w:val="24"/>
        </w:rPr>
        <w:t>, 90–96. doi:10.1016/j.virusres.2014.03.029</w:t>
      </w:r>
    </w:p>
    <w:p w14:paraId="5A089670"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Mioduchowska, M., Jan, M., Gołdyn, B., Kur, J., &amp; Sell, J. (2018). Instances of erroneous DNA barcoding of metazoan invertebrates: Are universal cox1 gene primers too “universal”? </w:t>
      </w:r>
      <w:r w:rsidRPr="000C3B17">
        <w:rPr>
          <w:rFonts w:cs="Times New Roman"/>
          <w:i/>
          <w:iCs/>
          <w:noProof/>
          <w:szCs w:val="24"/>
        </w:rPr>
        <w:t>Plos One</w:t>
      </w:r>
      <w:r w:rsidRPr="000C3B17">
        <w:rPr>
          <w:rFonts w:cs="Times New Roman"/>
          <w:noProof/>
          <w:szCs w:val="24"/>
        </w:rPr>
        <w:t xml:space="preserve">, </w:t>
      </w:r>
      <w:r w:rsidRPr="000C3B17">
        <w:rPr>
          <w:rFonts w:cs="Times New Roman"/>
          <w:i/>
          <w:iCs/>
          <w:noProof/>
          <w:szCs w:val="24"/>
        </w:rPr>
        <w:t>13</w:t>
      </w:r>
      <w:r w:rsidRPr="000C3B17">
        <w:rPr>
          <w:rFonts w:cs="Times New Roman"/>
          <w:noProof/>
          <w:szCs w:val="24"/>
        </w:rPr>
        <w:t>(6), e0199609. doi:10.1371/journal.pone.0199609</w:t>
      </w:r>
    </w:p>
    <w:p w14:paraId="16803A28"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Nichols, R. V, Vollmers, C., Newsom, L. A., Wang, Y., Heintzman, P. D., Leighton, M., … Shapiro, B. (2018). Minimizing polymerase biases in metabarcoding. </w:t>
      </w:r>
      <w:r w:rsidRPr="000C3B17">
        <w:rPr>
          <w:rFonts w:cs="Times New Roman"/>
          <w:i/>
          <w:iCs/>
          <w:noProof/>
          <w:szCs w:val="24"/>
        </w:rPr>
        <w:t>Molecular Ecology Resources</w:t>
      </w:r>
      <w:r w:rsidRPr="000C3B17">
        <w:rPr>
          <w:rFonts w:cs="Times New Roman"/>
          <w:noProof/>
          <w:szCs w:val="24"/>
        </w:rPr>
        <w:t xml:space="preserve">, </w:t>
      </w:r>
      <w:r w:rsidRPr="000C3B17">
        <w:rPr>
          <w:rFonts w:cs="Times New Roman"/>
          <w:i/>
          <w:iCs/>
          <w:noProof/>
          <w:szCs w:val="24"/>
        </w:rPr>
        <w:t>18</w:t>
      </w:r>
      <w:r w:rsidRPr="000C3B17">
        <w:rPr>
          <w:rFonts w:cs="Times New Roman"/>
          <w:noProof/>
          <w:szCs w:val="24"/>
        </w:rPr>
        <w:t>, 927– 939. doi:10.1111/1755-0998.12895</w:t>
      </w:r>
    </w:p>
    <w:p w14:paraId="5043C07C"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Piñol, J., Mir, G., Gomez-Polo, P., &amp; Agustí, N. (2015). Universal and blocking primer mismatches limit the use of high-throughput DNA sequencing for the quantitative metabarcoding of arthropods. </w:t>
      </w:r>
      <w:r w:rsidRPr="000C3B17">
        <w:rPr>
          <w:rFonts w:cs="Times New Roman"/>
          <w:i/>
          <w:iCs/>
          <w:noProof/>
          <w:szCs w:val="24"/>
        </w:rPr>
        <w:t>Molecular Ecology Resources</w:t>
      </w:r>
      <w:r w:rsidRPr="000C3B17">
        <w:rPr>
          <w:rFonts w:cs="Times New Roman"/>
          <w:noProof/>
          <w:szCs w:val="24"/>
        </w:rPr>
        <w:t xml:space="preserve">, </w:t>
      </w:r>
      <w:r w:rsidRPr="000C3B17">
        <w:rPr>
          <w:rFonts w:cs="Times New Roman"/>
          <w:i/>
          <w:iCs/>
          <w:noProof/>
          <w:szCs w:val="24"/>
        </w:rPr>
        <w:t>15</w:t>
      </w:r>
      <w:r w:rsidRPr="000C3B17">
        <w:rPr>
          <w:rFonts w:cs="Times New Roman"/>
          <w:noProof/>
          <w:szCs w:val="24"/>
        </w:rPr>
        <w:t>(4), 819–830. doi:10.1111/1755-0998.12355</w:t>
      </w:r>
    </w:p>
    <w:p w14:paraId="523C387A"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Piñol, J., Senar, M. A., &amp; Symondson, W. O. C. (2019). The choice of universal primers and the characteristics of the species mixture determines when DNA metabarcoding can be quantitative. </w:t>
      </w:r>
      <w:r w:rsidRPr="000C3B17">
        <w:rPr>
          <w:rFonts w:cs="Times New Roman"/>
          <w:i/>
          <w:iCs/>
          <w:noProof/>
          <w:szCs w:val="24"/>
        </w:rPr>
        <w:t>Molecular Ecology</w:t>
      </w:r>
      <w:r w:rsidRPr="000C3B17">
        <w:rPr>
          <w:rFonts w:cs="Times New Roman"/>
          <w:noProof/>
          <w:szCs w:val="24"/>
        </w:rPr>
        <w:t xml:space="preserve">, </w:t>
      </w:r>
      <w:r w:rsidRPr="000C3B17">
        <w:rPr>
          <w:rFonts w:cs="Times New Roman"/>
          <w:i/>
          <w:iCs/>
          <w:noProof/>
          <w:szCs w:val="24"/>
        </w:rPr>
        <w:t>28</w:t>
      </w:r>
      <w:r w:rsidRPr="000C3B17">
        <w:rPr>
          <w:rFonts w:cs="Times New Roman"/>
          <w:noProof/>
          <w:szCs w:val="24"/>
        </w:rPr>
        <w:t>(May), 407– 419. doi:10.1111/mec.14776</w:t>
      </w:r>
    </w:p>
    <w:p w14:paraId="6B4F7B95"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Piper, A. M., Batovska, J., Cogan, N. O. I., Weiss, J., Cunningham, J. P., Rodoni, B. C., &amp; Blacket, M. J. (2019). Prospects and challenges of implementing DNA metabarcoding for high-throughput insect surveillance. </w:t>
      </w:r>
      <w:r w:rsidRPr="000C3B17">
        <w:rPr>
          <w:rFonts w:cs="Times New Roman"/>
          <w:i/>
          <w:iCs/>
          <w:noProof/>
          <w:szCs w:val="24"/>
        </w:rPr>
        <w:t>GigaScience</w:t>
      </w:r>
      <w:r w:rsidRPr="000C3B17">
        <w:rPr>
          <w:rFonts w:cs="Times New Roman"/>
          <w:noProof/>
          <w:szCs w:val="24"/>
        </w:rPr>
        <w:t xml:space="preserve">, </w:t>
      </w:r>
      <w:r w:rsidRPr="000C3B17">
        <w:rPr>
          <w:rFonts w:cs="Times New Roman"/>
          <w:i/>
          <w:iCs/>
          <w:noProof/>
          <w:szCs w:val="24"/>
        </w:rPr>
        <w:t>8</w:t>
      </w:r>
      <w:r w:rsidRPr="000C3B17">
        <w:rPr>
          <w:rFonts w:cs="Times New Roman"/>
          <w:noProof/>
          <w:szCs w:val="24"/>
        </w:rPr>
        <w:t>(8), 1–22. doi:10.1093/gigascience/giz092</w:t>
      </w:r>
    </w:p>
    <w:p w14:paraId="6344E61B"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Richardson, R. T., Sponsler, D. B., McMinn-Sauder, H., &amp; Johnson, R. M. (2020). MetaCurator: A hidden Markov model-based toolkit for extracting and curating sequences from taxonomically-informative genetic markers. </w:t>
      </w:r>
      <w:r w:rsidRPr="000C3B17">
        <w:rPr>
          <w:rFonts w:cs="Times New Roman"/>
          <w:i/>
          <w:iCs/>
          <w:noProof/>
          <w:szCs w:val="24"/>
        </w:rPr>
        <w:t>Methods in Ecology and Evolution</w:t>
      </w:r>
      <w:r w:rsidRPr="000C3B17">
        <w:rPr>
          <w:rFonts w:cs="Times New Roman"/>
          <w:noProof/>
          <w:szCs w:val="24"/>
        </w:rPr>
        <w:t xml:space="preserve">, </w:t>
      </w:r>
      <w:r w:rsidRPr="000C3B17">
        <w:rPr>
          <w:rFonts w:cs="Times New Roman"/>
          <w:i/>
          <w:iCs/>
          <w:noProof/>
          <w:szCs w:val="24"/>
        </w:rPr>
        <w:t>11</w:t>
      </w:r>
      <w:r w:rsidRPr="000C3B17">
        <w:rPr>
          <w:rFonts w:cs="Times New Roman"/>
          <w:noProof/>
          <w:szCs w:val="24"/>
        </w:rPr>
        <w:t>(1), 181–186. doi:10.1111/2041-210X.13314</w:t>
      </w:r>
    </w:p>
    <w:p w14:paraId="653C9810"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lastRenderedPageBreak/>
        <w:t xml:space="preserve">Roe, A. D., &amp; Sperling, F. A. H. (2007). Patterns of evolution of mitochondrial cytochrome c oxidase I and II DNA and implications for DNA barcoding. </w:t>
      </w:r>
      <w:r w:rsidRPr="000C3B17">
        <w:rPr>
          <w:rFonts w:cs="Times New Roman"/>
          <w:i/>
          <w:iCs/>
          <w:noProof/>
          <w:szCs w:val="24"/>
        </w:rPr>
        <w:t>Molecular Phylogenetics and Evolution</w:t>
      </w:r>
      <w:r w:rsidRPr="000C3B17">
        <w:rPr>
          <w:rFonts w:cs="Times New Roman"/>
          <w:noProof/>
          <w:szCs w:val="24"/>
        </w:rPr>
        <w:t xml:space="preserve">, </w:t>
      </w:r>
      <w:r w:rsidRPr="000C3B17">
        <w:rPr>
          <w:rFonts w:cs="Times New Roman"/>
          <w:i/>
          <w:iCs/>
          <w:noProof/>
          <w:szCs w:val="24"/>
        </w:rPr>
        <w:t>44</w:t>
      </w:r>
      <w:r w:rsidRPr="000C3B17">
        <w:rPr>
          <w:rFonts w:cs="Times New Roman"/>
          <w:noProof/>
          <w:szCs w:val="24"/>
        </w:rPr>
        <w:t>(1), 325–345. doi:10.1016/j.ympev.2006.12.005</w:t>
      </w:r>
    </w:p>
    <w:p w14:paraId="60A27A1F"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Roenhorst, J. W., de Krom, C., Fox, A., Mehle, N., Ravnikar, M., &amp; Werkman, A. W. (2018). Ensuring validation in diagnostic testing is fit for purpose: a view from the plant virology laboratory. </w:t>
      </w:r>
      <w:r w:rsidRPr="000C3B17">
        <w:rPr>
          <w:rFonts w:cs="Times New Roman"/>
          <w:i/>
          <w:iCs/>
          <w:noProof/>
          <w:szCs w:val="24"/>
        </w:rPr>
        <w:t>EPPO Bulletin</w:t>
      </w:r>
      <w:r w:rsidRPr="000C3B17">
        <w:rPr>
          <w:rFonts w:cs="Times New Roman"/>
          <w:noProof/>
          <w:szCs w:val="24"/>
        </w:rPr>
        <w:t xml:space="preserve">, </w:t>
      </w:r>
      <w:r w:rsidRPr="000C3B17">
        <w:rPr>
          <w:rFonts w:cs="Times New Roman"/>
          <w:i/>
          <w:iCs/>
          <w:noProof/>
          <w:szCs w:val="24"/>
        </w:rPr>
        <w:t>48</w:t>
      </w:r>
      <w:r w:rsidRPr="000C3B17">
        <w:rPr>
          <w:rFonts w:cs="Times New Roman"/>
          <w:noProof/>
          <w:szCs w:val="24"/>
        </w:rPr>
        <w:t>(1), 105–115. doi:10.1111/epp.12445</w:t>
      </w:r>
    </w:p>
    <w:p w14:paraId="5433EF1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Schlaberg, R., Chiu, C. Y., Miller, S., Procop, G. W., &amp; Weinstock, G. (2017). Validation of metagenomic next-generation sequencing tests for universal pathogen detection. </w:t>
      </w:r>
      <w:r w:rsidRPr="000C3B17">
        <w:rPr>
          <w:rFonts w:cs="Times New Roman"/>
          <w:i/>
          <w:iCs/>
          <w:noProof/>
          <w:szCs w:val="24"/>
        </w:rPr>
        <w:t>Archives of Pathology and Laboratory Medicine</w:t>
      </w:r>
      <w:r w:rsidRPr="000C3B17">
        <w:rPr>
          <w:rFonts w:cs="Times New Roman"/>
          <w:noProof/>
          <w:szCs w:val="24"/>
        </w:rPr>
        <w:t xml:space="preserve">, </w:t>
      </w:r>
      <w:r w:rsidRPr="000C3B17">
        <w:rPr>
          <w:rFonts w:cs="Times New Roman"/>
          <w:i/>
          <w:iCs/>
          <w:noProof/>
          <w:szCs w:val="24"/>
        </w:rPr>
        <w:t>141</w:t>
      </w:r>
      <w:r w:rsidRPr="000C3B17">
        <w:rPr>
          <w:rFonts w:cs="Times New Roman"/>
          <w:noProof/>
          <w:szCs w:val="24"/>
        </w:rPr>
        <w:t>(6), 776–786. doi:10.5858/arpa.2016-0539-RA</w:t>
      </w:r>
    </w:p>
    <w:p w14:paraId="6767706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Schrader, G., &amp; Unger, J. G. (2003). Plant quarantine as a measure against invasive alien species: The framework of the International Plant Protection Convention and the plant health regulations in the European Union. </w:t>
      </w:r>
      <w:r w:rsidRPr="000C3B17">
        <w:rPr>
          <w:rFonts w:cs="Times New Roman"/>
          <w:i/>
          <w:iCs/>
          <w:noProof/>
          <w:szCs w:val="24"/>
        </w:rPr>
        <w:t>Biological Invasions</w:t>
      </w:r>
      <w:r w:rsidRPr="000C3B17">
        <w:rPr>
          <w:rFonts w:cs="Times New Roman"/>
          <w:noProof/>
          <w:szCs w:val="24"/>
        </w:rPr>
        <w:t xml:space="preserve">, </w:t>
      </w:r>
      <w:r w:rsidRPr="000C3B17">
        <w:rPr>
          <w:rFonts w:cs="Times New Roman"/>
          <w:i/>
          <w:iCs/>
          <w:noProof/>
          <w:szCs w:val="24"/>
        </w:rPr>
        <w:t>5</w:t>
      </w:r>
      <w:r w:rsidRPr="000C3B17">
        <w:rPr>
          <w:rFonts w:cs="Times New Roman"/>
          <w:noProof/>
          <w:szCs w:val="24"/>
        </w:rPr>
        <w:t>(4), 357–364. doi:10.1023/B:BINV.0000005567.58234.b9</w:t>
      </w:r>
    </w:p>
    <w:p w14:paraId="064F608F"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Scott, J. K., McKirdy, S. J., Merwe, J. Van Der, Green, R., Burbidge, A. A., Pickles, G., … Mengersen, K. (2017). Zero-tolerance biosecurity protects high-conservation-value island nature reserve. </w:t>
      </w:r>
      <w:r w:rsidRPr="000C3B17">
        <w:rPr>
          <w:rFonts w:cs="Times New Roman"/>
          <w:i/>
          <w:iCs/>
          <w:noProof/>
          <w:szCs w:val="24"/>
        </w:rPr>
        <w:t>Scientific Reports</w:t>
      </w:r>
      <w:r w:rsidRPr="000C3B17">
        <w:rPr>
          <w:rFonts w:cs="Times New Roman"/>
          <w:noProof/>
          <w:szCs w:val="24"/>
        </w:rPr>
        <w:t xml:space="preserve">, </w:t>
      </w:r>
      <w:r w:rsidRPr="000C3B17">
        <w:rPr>
          <w:rFonts w:cs="Times New Roman"/>
          <w:i/>
          <w:iCs/>
          <w:noProof/>
          <w:szCs w:val="24"/>
        </w:rPr>
        <w:t>7</w:t>
      </w:r>
      <w:r w:rsidRPr="000C3B17">
        <w:rPr>
          <w:rFonts w:cs="Times New Roman"/>
          <w:noProof/>
          <w:szCs w:val="24"/>
        </w:rPr>
        <w:t>(1), 1–9. doi:10.1038/s41598-017-00450-y</w:t>
      </w:r>
    </w:p>
    <w:p w14:paraId="2E37F237"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Simberloff, D. (2006). Risk assessments, blacklists, and white lists for introduced species: Are predictions good enough to be useful? </w:t>
      </w:r>
      <w:r w:rsidRPr="000C3B17">
        <w:rPr>
          <w:rFonts w:cs="Times New Roman"/>
          <w:i/>
          <w:iCs/>
          <w:noProof/>
          <w:szCs w:val="24"/>
        </w:rPr>
        <w:t>Agricultural and Resource Economics Review</w:t>
      </w:r>
      <w:r w:rsidRPr="000C3B17">
        <w:rPr>
          <w:rFonts w:cs="Times New Roman"/>
          <w:noProof/>
          <w:szCs w:val="24"/>
        </w:rPr>
        <w:t xml:space="preserve">, </w:t>
      </w:r>
      <w:r w:rsidRPr="000C3B17">
        <w:rPr>
          <w:rFonts w:cs="Times New Roman"/>
          <w:i/>
          <w:iCs/>
          <w:noProof/>
          <w:szCs w:val="24"/>
        </w:rPr>
        <w:t>35</w:t>
      </w:r>
      <w:r w:rsidRPr="000C3B17">
        <w:rPr>
          <w:rFonts w:cs="Times New Roman"/>
          <w:noProof/>
          <w:szCs w:val="24"/>
        </w:rPr>
        <w:t>(1), 1–10. doi:10.1017/S1068280500010005</w:t>
      </w:r>
    </w:p>
    <w:p w14:paraId="3353FE86"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Simmons, M., Tucker, A., Chadderton, W. L., Jerde, C. L., Mahon, A. R., &amp; Taylor, E. (2016). Active and passive environmental DNA surveillance of aquatic invasive species. </w:t>
      </w:r>
      <w:r w:rsidRPr="000C3B17">
        <w:rPr>
          <w:rFonts w:cs="Times New Roman"/>
          <w:i/>
          <w:iCs/>
          <w:noProof/>
          <w:szCs w:val="24"/>
        </w:rPr>
        <w:t>Canadian Journal of Fisheries and Aquatic Sciences</w:t>
      </w:r>
      <w:r w:rsidRPr="000C3B17">
        <w:rPr>
          <w:rFonts w:cs="Times New Roman"/>
          <w:noProof/>
          <w:szCs w:val="24"/>
        </w:rPr>
        <w:t xml:space="preserve">, </w:t>
      </w:r>
      <w:r w:rsidRPr="000C3B17">
        <w:rPr>
          <w:rFonts w:cs="Times New Roman"/>
          <w:i/>
          <w:iCs/>
          <w:noProof/>
          <w:szCs w:val="24"/>
        </w:rPr>
        <w:t>73</w:t>
      </w:r>
      <w:r w:rsidRPr="000C3B17">
        <w:rPr>
          <w:rFonts w:cs="Times New Roman"/>
          <w:noProof/>
          <w:szCs w:val="24"/>
        </w:rPr>
        <w:t>(1), 76–83. doi:10.1139/cjfas-2015-0262</w:t>
      </w:r>
    </w:p>
    <w:p w14:paraId="38582CA7"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Stadhouders, R., Pas, S. D., Anber, J., Voermans, J., Mes, T. H. M., &amp; Schutten, M. (2010). The effect of primer-template mismatches on the detection and quantification of nucleic acids using the </w:t>
      </w:r>
      <w:r w:rsidRPr="000C3B17">
        <w:rPr>
          <w:rFonts w:cs="Times New Roman"/>
          <w:noProof/>
          <w:szCs w:val="24"/>
        </w:rPr>
        <w:lastRenderedPageBreak/>
        <w:t xml:space="preserve">5′ nuclease assay. </w:t>
      </w:r>
      <w:r w:rsidRPr="000C3B17">
        <w:rPr>
          <w:rFonts w:cs="Times New Roman"/>
          <w:i/>
          <w:iCs/>
          <w:noProof/>
          <w:szCs w:val="24"/>
        </w:rPr>
        <w:t>Journal of Molecular Diagnostics</w:t>
      </w:r>
      <w:r w:rsidRPr="000C3B17">
        <w:rPr>
          <w:rFonts w:cs="Times New Roman"/>
          <w:noProof/>
          <w:szCs w:val="24"/>
        </w:rPr>
        <w:t xml:space="preserve">, </w:t>
      </w:r>
      <w:r w:rsidRPr="000C3B17">
        <w:rPr>
          <w:rFonts w:cs="Times New Roman"/>
          <w:i/>
          <w:iCs/>
          <w:noProof/>
          <w:szCs w:val="24"/>
        </w:rPr>
        <w:t>12</w:t>
      </w:r>
      <w:r w:rsidRPr="000C3B17">
        <w:rPr>
          <w:rFonts w:cs="Times New Roman"/>
          <w:noProof/>
          <w:szCs w:val="24"/>
        </w:rPr>
        <w:t>(1), 109–117. doi:10.2353/jmoldx.2010.090035</w:t>
      </w:r>
    </w:p>
    <w:p w14:paraId="29B5D192"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Taberlet, P., Coissac, E., Pompanon, F., Brochmann, C., &amp; Willerslev, E. (2012). Towards next-generation biodiversity assessment using DNA metabarcoding. </w:t>
      </w:r>
      <w:r w:rsidRPr="000C3B17">
        <w:rPr>
          <w:rFonts w:cs="Times New Roman"/>
          <w:i/>
          <w:iCs/>
          <w:noProof/>
          <w:szCs w:val="24"/>
        </w:rPr>
        <w:t>Molecular Ecology</w:t>
      </w:r>
      <w:r w:rsidRPr="000C3B17">
        <w:rPr>
          <w:rFonts w:cs="Times New Roman"/>
          <w:noProof/>
          <w:szCs w:val="24"/>
        </w:rPr>
        <w:t xml:space="preserve">, </w:t>
      </w:r>
      <w:r w:rsidRPr="000C3B17">
        <w:rPr>
          <w:rFonts w:cs="Times New Roman"/>
          <w:i/>
          <w:iCs/>
          <w:noProof/>
          <w:szCs w:val="24"/>
        </w:rPr>
        <w:t>21</w:t>
      </w:r>
      <w:r w:rsidRPr="000C3B17">
        <w:rPr>
          <w:rFonts w:cs="Times New Roman"/>
          <w:noProof/>
          <w:szCs w:val="24"/>
        </w:rPr>
        <w:t>(8), 2045–2050. doi:10.1111/j.1365-294X.2012.05470.x</w:t>
      </w:r>
    </w:p>
    <w:p w14:paraId="3F358BC8"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Trebitz, A. S., Hoffman, J. C., Darling, J. A., Pilgrim, E. M., Kelly, J. R., Brown, E. A., … Schardt, J. C. (2017). Early detection monitoring for aquatic non-indigenous species: Optimizing surveillance, incorporating advanced technologies, and identifying research needs. </w:t>
      </w:r>
      <w:r w:rsidRPr="000C3B17">
        <w:rPr>
          <w:rFonts w:cs="Times New Roman"/>
          <w:i/>
          <w:iCs/>
          <w:noProof/>
          <w:szCs w:val="24"/>
        </w:rPr>
        <w:t>Journal of Environmental Management</w:t>
      </w:r>
      <w:r w:rsidRPr="000C3B17">
        <w:rPr>
          <w:rFonts w:cs="Times New Roman"/>
          <w:noProof/>
          <w:szCs w:val="24"/>
        </w:rPr>
        <w:t xml:space="preserve">, </w:t>
      </w:r>
      <w:r w:rsidRPr="000C3B17">
        <w:rPr>
          <w:rFonts w:cs="Times New Roman"/>
          <w:i/>
          <w:iCs/>
          <w:noProof/>
          <w:szCs w:val="24"/>
        </w:rPr>
        <w:t>202</w:t>
      </w:r>
      <w:r w:rsidRPr="000C3B17">
        <w:rPr>
          <w:rFonts w:cs="Times New Roman"/>
          <w:noProof/>
          <w:szCs w:val="24"/>
        </w:rPr>
        <w:t>, 299–310. doi:10.1016/j.jenvman.2017.07.045</w:t>
      </w:r>
    </w:p>
    <w:p w14:paraId="044044E9"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Wang, Q., Garrity, G. M., Tiedje, J. M., &amp; Cole, J. R. (2007). Naive Bayesian classifier for rapid assignment of rRNA sequences into the new bacterial taxonomy. </w:t>
      </w:r>
      <w:r w:rsidRPr="000C3B17">
        <w:rPr>
          <w:rFonts w:cs="Times New Roman"/>
          <w:i/>
          <w:iCs/>
          <w:noProof/>
          <w:szCs w:val="24"/>
        </w:rPr>
        <w:t>Applied and Environmental Microbiology</w:t>
      </w:r>
      <w:r w:rsidRPr="000C3B17">
        <w:rPr>
          <w:rFonts w:cs="Times New Roman"/>
          <w:noProof/>
          <w:szCs w:val="24"/>
        </w:rPr>
        <w:t xml:space="preserve">, </w:t>
      </w:r>
      <w:r w:rsidRPr="000C3B17">
        <w:rPr>
          <w:rFonts w:cs="Times New Roman"/>
          <w:i/>
          <w:iCs/>
          <w:noProof/>
          <w:szCs w:val="24"/>
        </w:rPr>
        <w:t>73</w:t>
      </w:r>
      <w:r w:rsidRPr="000C3B17">
        <w:rPr>
          <w:rFonts w:cs="Times New Roman"/>
          <w:noProof/>
          <w:szCs w:val="24"/>
        </w:rPr>
        <w:t>(16), 5261–5267. doi:10.1128/AEM.00062-07</w:t>
      </w:r>
    </w:p>
    <w:p w14:paraId="30A05C89"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Westfall, K. M., Therriault, T. W., &amp; Abbott, C. L. (2020). A new approach to molecular biosurveillance of invasive species using DNA metabarcoding. </w:t>
      </w:r>
      <w:r w:rsidRPr="000C3B17">
        <w:rPr>
          <w:rFonts w:cs="Times New Roman"/>
          <w:i/>
          <w:iCs/>
          <w:noProof/>
          <w:szCs w:val="24"/>
        </w:rPr>
        <w:t>Global Change Biology</w:t>
      </w:r>
      <w:r w:rsidRPr="000C3B17">
        <w:rPr>
          <w:rFonts w:cs="Times New Roman"/>
          <w:noProof/>
          <w:szCs w:val="24"/>
        </w:rPr>
        <w:t xml:space="preserve">, </w:t>
      </w:r>
      <w:r w:rsidRPr="000C3B17">
        <w:rPr>
          <w:rFonts w:cs="Times New Roman"/>
          <w:i/>
          <w:iCs/>
          <w:noProof/>
          <w:szCs w:val="24"/>
        </w:rPr>
        <w:t>26</w:t>
      </w:r>
      <w:r w:rsidRPr="000C3B17">
        <w:rPr>
          <w:rFonts w:cs="Times New Roman"/>
          <w:noProof/>
          <w:szCs w:val="24"/>
        </w:rPr>
        <w:t>(2), 1012–1022. doi:10.1111/gcb.14886</w:t>
      </w:r>
    </w:p>
    <w:p w14:paraId="130ACEF6"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Wilkinson, S. (2019). aphid: an R package for analysis with profile hidden Markov models. </w:t>
      </w:r>
      <w:r w:rsidRPr="000C3B17">
        <w:rPr>
          <w:rFonts w:cs="Times New Roman"/>
          <w:i/>
          <w:iCs/>
          <w:noProof/>
          <w:szCs w:val="24"/>
        </w:rPr>
        <w:t>Bioinformatics</w:t>
      </w:r>
      <w:r w:rsidRPr="000C3B17">
        <w:rPr>
          <w:rFonts w:cs="Times New Roman"/>
          <w:noProof/>
          <w:szCs w:val="24"/>
        </w:rPr>
        <w:t>. doi:10.1093/bioinformatics/btz159</w:t>
      </w:r>
    </w:p>
    <w:p w14:paraId="20B26905"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Wilkinson, S. P., Davy, S. K., Bunce, M., &amp; Stat, M. (2018). Taxonomic identification of environmental DNA with informatic sequence classification trees. </w:t>
      </w:r>
      <w:r w:rsidRPr="000C3B17">
        <w:rPr>
          <w:rFonts w:cs="Times New Roman"/>
          <w:i/>
          <w:iCs/>
          <w:noProof/>
          <w:szCs w:val="24"/>
        </w:rPr>
        <w:t>PeerJ Preprints</w:t>
      </w:r>
      <w:r w:rsidRPr="000C3B17">
        <w:rPr>
          <w:rFonts w:cs="Times New Roman"/>
          <w:noProof/>
          <w:szCs w:val="24"/>
        </w:rPr>
        <w:t xml:space="preserve">, </w:t>
      </w:r>
      <w:r w:rsidRPr="000C3B17">
        <w:rPr>
          <w:rFonts w:cs="Times New Roman"/>
          <w:i/>
          <w:iCs/>
          <w:noProof/>
          <w:szCs w:val="24"/>
        </w:rPr>
        <w:t>6</w:t>
      </w:r>
      <w:r w:rsidRPr="000C3B17">
        <w:rPr>
          <w:rFonts w:cs="Times New Roman"/>
          <w:noProof/>
          <w:szCs w:val="24"/>
        </w:rPr>
        <w:t>, e26812v1. doi:10.7287/peerj.preprints.26812v1</w:t>
      </w:r>
    </w:p>
    <w:p w14:paraId="77739A63"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Williamson, S. J. (2011). Viral Metagenomics. </w:t>
      </w:r>
      <w:r w:rsidRPr="000C3B17">
        <w:rPr>
          <w:rFonts w:cs="Times New Roman"/>
          <w:i/>
          <w:iCs/>
          <w:noProof/>
          <w:szCs w:val="24"/>
        </w:rPr>
        <w:t>Handbook of Molecular Microbial Ecology II: Metagenomics in Different Habitats</w:t>
      </w:r>
      <w:r w:rsidRPr="000C3B17">
        <w:rPr>
          <w:rFonts w:cs="Times New Roman"/>
          <w:noProof/>
          <w:szCs w:val="24"/>
        </w:rPr>
        <w:t xml:space="preserve">, </w:t>
      </w:r>
      <w:r w:rsidRPr="000C3B17">
        <w:rPr>
          <w:rFonts w:cs="Times New Roman"/>
          <w:i/>
          <w:iCs/>
          <w:noProof/>
          <w:szCs w:val="24"/>
        </w:rPr>
        <w:t>3</w:t>
      </w:r>
      <w:r w:rsidRPr="000C3B17">
        <w:rPr>
          <w:rFonts w:cs="Times New Roman"/>
          <w:noProof/>
          <w:szCs w:val="24"/>
        </w:rPr>
        <w:t>(June), 3–13. doi:10.1002/9781118010549.ch2</w:t>
      </w:r>
    </w:p>
    <w:p w14:paraId="28F6C34C"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t xml:space="preserve">Winter, David, J. (2019). rentrez: An R package for the NCBI eUtils API. </w:t>
      </w:r>
      <w:r w:rsidRPr="000C3B17">
        <w:rPr>
          <w:rFonts w:cs="Times New Roman"/>
          <w:i/>
          <w:iCs/>
          <w:noProof/>
          <w:szCs w:val="24"/>
        </w:rPr>
        <w:t>The R Journal</w:t>
      </w:r>
      <w:r w:rsidRPr="000C3B17">
        <w:rPr>
          <w:rFonts w:cs="Times New Roman"/>
          <w:noProof/>
          <w:szCs w:val="24"/>
        </w:rPr>
        <w:t xml:space="preserve">, </w:t>
      </w:r>
      <w:r w:rsidRPr="000C3B17">
        <w:rPr>
          <w:rFonts w:cs="Times New Roman"/>
          <w:i/>
          <w:iCs/>
          <w:noProof/>
          <w:szCs w:val="24"/>
        </w:rPr>
        <w:t>9</w:t>
      </w:r>
      <w:r w:rsidRPr="000C3B17">
        <w:rPr>
          <w:rFonts w:cs="Times New Roman"/>
          <w:noProof/>
          <w:szCs w:val="24"/>
        </w:rPr>
        <w:t>(2), 520. doi:10.32614/rj-2017-058</w:t>
      </w:r>
    </w:p>
    <w:p w14:paraId="1DAF13DA" w14:textId="77777777" w:rsidR="000C3B17" w:rsidRPr="000C3B17" w:rsidRDefault="000C3B17" w:rsidP="000C3B17">
      <w:pPr>
        <w:widowControl w:val="0"/>
        <w:autoSpaceDE w:val="0"/>
        <w:autoSpaceDN w:val="0"/>
        <w:adjustRightInd w:val="0"/>
        <w:spacing w:after="160"/>
        <w:ind w:left="480" w:hanging="480"/>
        <w:rPr>
          <w:rFonts w:cs="Times New Roman"/>
          <w:noProof/>
          <w:szCs w:val="24"/>
        </w:rPr>
      </w:pPr>
      <w:r w:rsidRPr="000C3B17">
        <w:rPr>
          <w:rFonts w:cs="Times New Roman"/>
          <w:noProof/>
          <w:szCs w:val="24"/>
        </w:rPr>
        <w:lastRenderedPageBreak/>
        <w:t>Ye, J., Coulouris, G., Zaretskaya, I., Cutcutache, I., Rozen, S., &amp; Madden, T. L. (2012). Primer-BLAST: A tool to design target-specific primers for polymerase chain reaction. doi:10.1186/1471-2105-13-134</w:t>
      </w:r>
    </w:p>
    <w:p w14:paraId="6099527B" w14:textId="77777777" w:rsidR="000C3B17" w:rsidRPr="000C3B17" w:rsidRDefault="000C3B17" w:rsidP="000C3B17">
      <w:pPr>
        <w:widowControl w:val="0"/>
        <w:autoSpaceDE w:val="0"/>
        <w:autoSpaceDN w:val="0"/>
        <w:adjustRightInd w:val="0"/>
        <w:spacing w:after="160"/>
        <w:ind w:left="480" w:hanging="480"/>
        <w:rPr>
          <w:noProof/>
        </w:rPr>
      </w:pPr>
      <w:r w:rsidRPr="000C3B17">
        <w:rPr>
          <w:rFonts w:cs="Times New Roman"/>
          <w:noProof/>
          <w:szCs w:val="24"/>
        </w:rPr>
        <w:t xml:space="preserve">Zinger, L., Bonin, A., Alsos, I. G., Bálint, M., Bik, H., Boyer, F., … Taberlet, P. (2019). DNA metabarcoding—Need for robust experimental designs to draw sound ecological conclusions. </w:t>
      </w:r>
      <w:r w:rsidRPr="000C3B17">
        <w:rPr>
          <w:rFonts w:cs="Times New Roman"/>
          <w:i/>
          <w:iCs/>
          <w:noProof/>
          <w:szCs w:val="24"/>
        </w:rPr>
        <w:t>Molecular Ecology</w:t>
      </w:r>
      <w:r w:rsidRPr="000C3B17">
        <w:rPr>
          <w:rFonts w:cs="Times New Roman"/>
          <w:noProof/>
          <w:szCs w:val="24"/>
        </w:rPr>
        <w:t xml:space="preserve">, </w:t>
      </w:r>
      <w:r w:rsidRPr="000C3B17">
        <w:rPr>
          <w:rFonts w:cs="Times New Roman"/>
          <w:i/>
          <w:iCs/>
          <w:noProof/>
          <w:szCs w:val="24"/>
        </w:rPr>
        <w:t>28</w:t>
      </w:r>
      <w:r w:rsidRPr="000C3B17">
        <w:rPr>
          <w:rFonts w:cs="Times New Roman"/>
          <w:noProof/>
          <w:szCs w:val="24"/>
        </w:rPr>
        <w:t>(8), 1857–1862. doi:10.1111/mec.15060</w:t>
      </w:r>
    </w:p>
    <w:p w14:paraId="6065AB65" w14:textId="77777777" w:rsidR="001F6AD2" w:rsidRPr="00E33E6A" w:rsidRDefault="0016608D" w:rsidP="00AA27C0">
      <w:pPr>
        <w:pStyle w:val="Heading1"/>
        <w:rPr>
          <w:sz w:val="22"/>
          <w:szCs w:val="22"/>
        </w:rPr>
      </w:pPr>
      <w:r w:rsidRPr="00E33E6A">
        <w:rPr>
          <w:sz w:val="22"/>
          <w:szCs w:val="22"/>
        </w:rPr>
        <w:fldChar w:fldCharType="end"/>
      </w:r>
    </w:p>
    <w:p w14:paraId="70E85503" w14:textId="77777777" w:rsidR="001F6AD2" w:rsidRPr="00E33E6A" w:rsidRDefault="001F6AD2" w:rsidP="00AA27C0">
      <w:pPr>
        <w:spacing w:after="160"/>
        <w:rPr>
          <w:rFonts w:eastAsiaTheme="majorEastAsia" w:cstheme="majorBidi"/>
          <w:color w:val="000000" w:themeColor="text1"/>
        </w:rPr>
      </w:pPr>
      <w:r w:rsidRPr="00E33E6A">
        <w:br w:type="page"/>
      </w:r>
    </w:p>
    <w:p w14:paraId="47D34F89" w14:textId="77777777" w:rsidR="001F6AD2" w:rsidRPr="00E33E6A" w:rsidRDefault="001F6AD2" w:rsidP="00AA27C0">
      <w:pPr>
        <w:pStyle w:val="Heading1"/>
        <w:rPr>
          <w:sz w:val="22"/>
          <w:szCs w:val="22"/>
        </w:rPr>
        <w:sectPr w:rsidR="001F6AD2" w:rsidRPr="00E33E6A" w:rsidSect="00523986">
          <w:footerReference w:type="default" r:id="rId20"/>
          <w:pgSz w:w="11906" w:h="16838"/>
          <w:pgMar w:top="1440" w:right="1440" w:bottom="1440" w:left="1440" w:header="708" w:footer="708" w:gutter="0"/>
          <w:lnNumType w:countBy="1" w:restart="continuous"/>
          <w:cols w:space="708"/>
          <w:docGrid w:linePitch="360"/>
        </w:sectPr>
      </w:pPr>
    </w:p>
    <w:p w14:paraId="4FC4198E" w14:textId="391285D1" w:rsidR="0016608D" w:rsidRDefault="001F6AD2" w:rsidP="00AA27C0">
      <w:pPr>
        <w:pStyle w:val="Heading1"/>
        <w:rPr>
          <w:sz w:val="22"/>
          <w:szCs w:val="22"/>
        </w:rPr>
      </w:pPr>
      <w:commentRangeStart w:id="7"/>
      <w:r w:rsidRPr="00E33E6A">
        <w:rPr>
          <w:sz w:val="22"/>
          <w:szCs w:val="22"/>
        </w:rPr>
        <w:lastRenderedPageBreak/>
        <w:t>Tables</w:t>
      </w:r>
      <w:commentRangeEnd w:id="7"/>
      <w:r w:rsidR="008D4588">
        <w:rPr>
          <w:rStyle w:val="CommentReference"/>
          <w:rFonts w:eastAsiaTheme="minorHAnsi" w:cstheme="minorBidi"/>
          <w:b w:val="0"/>
          <w:color w:val="auto"/>
        </w:rPr>
        <w:commentReference w:id="7"/>
      </w:r>
    </w:p>
    <w:tbl>
      <w:tblPr>
        <w:tblW w:w="9030" w:type="dxa"/>
        <w:tblCellMar>
          <w:left w:w="0" w:type="dxa"/>
          <w:right w:w="0" w:type="dxa"/>
        </w:tblCellMar>
        <w:tblLook w:val="04A0" w:firstRow="1" w:lastRow="0" w:firstColumn="1" w:lastColumn="0" w:noHBand="0" w:noVBand="1"/>
      </w:tblPr>
      <w:tblGrid>
        <w:gridCol w:w="1547"/>
        <w:gridCol w:w="646"/>
        <w:gridCol w:w="4279"/>
        <w:gridCol w:w="1325"/>
        <w:gridCol w:w="657"/>
        <w:gridCol w:w="479"/>
        <w:gridCol w:w="424"/>
      </w:tblGrid>
      <w:tr w:rsidR="0078167F" w:rsidRPr="0078167F" w14:paraId="2DEB30F3"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6222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8E67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strand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E5B3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seq</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D393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citation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9120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issues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66E8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start</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B7A9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end</w:t>
            </w:r>
          </w:p>
        </w:tc>
      </w:tr>
      <w:tr w:rsidR="0078167F" w:rsidRPr="0078167F" w14:paraId="7C230E10"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1AD4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SternoCOIF1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2205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F7A6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ATTGGWGGWTTYGGAAAYTG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6ADB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Batovska et al. 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3DEB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D429"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204</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21B0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223</w:t>
            </w:r>
          </w:p>
        </w:tc>
      </w:tr>
      <w:tr w:rsidR="0078167F" w:rsidRPr="0078167F" w14:paraId="0E1F9D2A"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830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SternoCOIR1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3AB0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5A19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ATRAARTTRATWGCTCCTA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5A4A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Batovska et al. 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98EE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CFD29"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457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8B6F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475</w:t>
            </w:r>
          </w:p>
        </w:tc>
      </w:tr>
      <w:tr w:rsidR="0078167F" w:rsidRPr="0078167F" w14:paraId="6966F51F"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D04B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Saurons878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B8E2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8E00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GGDRCWGGWTGAACWGTWTAYCCNCC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679E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Rennstam Rubbmark et al. 2018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F705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619F2"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348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E05F1"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373</w:t>
            </w:r>
          </w:p>
        </w:tc>
      </w:tr>
      <w:tr w:rsidR="0078167F" w:rsidRPr="0078167F" w14:paraId="082B109F"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688C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AgPestF1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AA81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4E9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ATYATWATTGGDGGDTTYGG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463A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This Study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EF0B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5F639"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198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3BCB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217</w:t>
            </w:r>
          </w:p>
        </w:tc>
      </w:tr>
      <w:tr w:rsidR="0078167F" w:rsidRPr="0078167F" w14:paraId="760FABC3"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9655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AgPestF2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0F88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AD85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HGAYATRGCHTTYCCHCG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B3DA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This Study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90FA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A474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251</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DE8FB"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268</w:t>
            </w:r>
          </w:p>
        </w:tc>
      </w:tr>
      <w:tr w:rsidR="0078167F" w:rsidRPr="0078167F" w14:paraId="2009E542"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D5C1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HexCOIF4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2A8C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1027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HCCHGAYATRGCHTTYCC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8E0A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Marquina D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F5AC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B7F80"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248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75CA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265</w:t>
            </w:r>
          </w:p>
        </w:tc>
      </w:tr>
      <w:tr w:rsidR="0078167F" w:rsidRPr="0078167F" w14:paraId="78379CEC"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CDB1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HexCOIR4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E9B9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492B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TATDGTRATDGCHCCNGC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DC85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Marquina D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C1C4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5CC18"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588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3C209"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605</w:t>
            </w:r>
          </w:p>
        </w:tc>
      </w:tr>
      <w:tr w:rsidR="0078167F" w:rsidRPr="0078167F" w14:paraId="0AE38DC1"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BF8C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mLepR1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3CB9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7911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CCTGTTCCAGCTCCATTTT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602C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Hebert, Penton, Burns, Janzen, and Hallwachs (2004)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5B44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21122"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337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84388"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355</w:t>
            </w:r>
          </w:p>
        </w:tc>
      </w:tr>
      <w:tr w:rsidR="0078167F" w:rsidRPr="0078167F" w14:paraId="0DB2EA20"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1D45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AgPestR1a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B11E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A82A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GTRATRAARTTDAYWGMHCC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392F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This Study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AEEF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D7721"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459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0164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478</w:t>
            </w:r>
          </w:p>
        </w:tc>
      </w:tr>
      <w:tr w:rsidR="0078167F" w:rsidRPr="0078167F" w14:paraId="5218A8A9"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C82A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AgPestR1b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DF16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2CBF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ARAATWGADGADAYWCCWGC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8A58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This Study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2956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AE2E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438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F276F"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457</w:t>
            </w:r>
          </w:p>
        </w:tc>
      </w:tr>
      <w:tr w:rsidR="0078167F" w:rsidRPr="0078167F" w14:paraId="792B1601"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B455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AgPestR2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014A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5937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RACWGMTCAVAYAAATARDGG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7815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This Study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AC90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E7E70"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525</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567C7"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545</w:t>
            </w:r>
          </w:p>
        </w:tc>
      </w:tr>
      <w:tr w:rsidR="0078167F" w:rsidRPr="0078167F" w14:paraId="341E4A25"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826F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LCO1490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B9C4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76C1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GGTCAACAAATCATAAAGATATTGG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AAAD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Folmer et al. 1994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7BC1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77F9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7B240"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w:t>
            </w:r>
          </w:p>
        </w:tc>
      </w:tr>
      <w:tr w:rsidR="0078167F" w:rsidRPr="0078167F" w14:paraId="5EC79BD9"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F41E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HCO2198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F702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DE44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TAAACTTCAGGGTGACCAAAAAATCA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B516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Folmer et al. 1994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EE5E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7016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687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D7328"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712</w:t>
            </w:r>
          </w:p>
        </w:tc>
      </w:tr>
      <w:tr w:rsidR="0078167F" w:rsidRPr="0078167F" w14:paraId="6806F6AC"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2B74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Uni-MinibarR1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D609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FD6E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GAAAATCATAATGAAGGCATGAGC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519E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Meusnier et al. 2008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FFB5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A814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159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DD1D0"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182</w:t>
            </w:r>
          </w:p>
        </w:tc>
      </w:tr>
      <w:tr w:rsidR="0078167F" w:rsidRPr="0078167F" w14:paraId="61813961"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203B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Uni-MinibarR1d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57E8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34B5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AAAATTATAATAAARGCRTGRGC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D598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Jordaens et al.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1BBC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ECD96"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159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1E81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181</w:t>
            </w:r>
          </w:p>
        </w:tc>
      </w:tr>
      <w:tr w:rsidR="0078167F" w:rsidRPr="0078167F" w14:paraId="1C3AA191"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330A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Uni-MinibarF1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E5E8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CE4B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TCCACTAATCACAARGATATTGGTAC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F167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Meusnier et al. 2008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EF40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5A8D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AD50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28</w:t>
            </w:r>
          </w:p>
        </w:tc>
      </w:tr>
      <w:tr w:rsidR="0078167F" w:rsidRPr="0078167F" w14:paraId="4790DA76"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50A7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UniMinibarF1d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F92C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EDFC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TCCACTAATCACAARGATATTGGTAC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C401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Jordaens et al.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4A2C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58B01"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26F9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28</w:t>
            </w:r>
          </w:p>
        </w:tc>
      </w:tr>
      <w:tr w:rsidR="0078167F" w:rsidRPr="0078167F" w14:paraId="49B28807"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9C79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ZBJ-ArtF1c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AED2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9EB2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AGATATTGGAACWTTATATTTTATTTTTGG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02C0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Zeale et al. 2010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542E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5AE7A"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36E7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46</w:t>
            </w:r>
          </w:p>
        </w:tc>
      </w:tr>
      <w:tr w:rsidR="0078167F" w:rsidRPr="0078167F" w14:paraId="7E7D7E1B"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94D7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ZBJ-ArtF1c_deg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E58D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27B2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RGAYATYGGWACHYTWTAYTTYHTHTTYGG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A911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Elbrect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CA24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A5ADB"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C4E1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46</w:t>
            </w:r>
          </w:p>
        </w:tc>
      </w:tr>
      <w:tr w:rsidR="0078167F" w:rsidRPr="0078167F" w14:paraId="60CF2E85"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CE4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ZBJ-ArtR2c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4D54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7D99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WACTAATCAATTWCCAAATCCTCC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26D6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Zeale et al. 2010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C37E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95BD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207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4B5C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230</w:t>
            </w:r>
          </w:p>
        </w:tc>
      </w:tr>
      <w:tr w:rsidR="0078167F" w:rsidRPr="0078167F" w14:paraId="19A354E5"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8953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ZBJ-ArtR2c_deg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EE5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2889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WAYTARTCARTTWCCRAAHCCHCC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F70D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Elbrect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8830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69F4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207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9E998"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230</w:t>
            </w:r>
          </w:p>
        </w:tc>
      </w:tr>
      <w:tr w:rsidR="0078167F" w:rsidRPr="0078167F" w14:paraId="54EA17B3"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CA58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mlCOIintF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6880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C5A0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GGWACWGGWTGAACWGTWTAYCCYCC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71D0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Leray et al.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0945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8AE4B"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348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34C7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373</w:t>
            </w:r>
          </w:p>
        </w:tc>
      </w:tr>
      <w:tr w:rsidR="0078167F" w:rsidRPr="0078167F" w14:paraId="4EE7D2DD"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C020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mlCOIintR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6B6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35CB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GGRGGRTASACSGTTCASCCSGTSCC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8632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Leray et al.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F852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45B1F"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348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89D50"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373</w:t>
            </w:r>
          </w:p>
        </w:tc>
      </w:tr>
      <w:tr w:rsidR="0078167F" w:rsidRPr="0078167F" w14:paraId="73F44BE0"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1491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lastRenderedPageBreak/>
              <w:t>BR3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EB4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78FD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GGDGGRTANACWGTYCAHCCDGTHCC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5A91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Elbrect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4682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BFAEF"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348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64BB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373</w:t>
            </w:r>
          </w:p>
        </w:tc>
      </w:tr>
      <w:tr w:rsidR="0078167F" w:rsidRPr="0078167F" w14:paraId="1439D426"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FD5B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LepF1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7E68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31F9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ATTCAACCAATCATAAAGATATTGG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06C5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Hebert et al. 2004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999E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116C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348B9"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w:t>
            </w:r>
          </w:p>
        </w:tc>
      </w:tr>
      <w:tr w:rsidR="0078167F" w:rsidRPr="0078167F" w14:paraId="3F89149D"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C81B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EPT-long-univR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8D6A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036C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AARAAAATYATAAYAAAIGCGTGIAIIGT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1AC3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Hajibabaei et al. 2011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75CA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9EA0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156</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4D2D6"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184</w:t>
            </w:r>
          </w:p>
        </w:tc>
      </w:tr>
      <w:tr w:rsidR="0078167F" w:rsidRPr="0078167F" w14:paraId="12021FCE"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89FB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MLepF1-Rev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3B6F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F4E9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CGTGGAAAWGCTATATCWGGTG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D26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Brandon-Mong et al. 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32B5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3561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247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BAAB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268</w:t>
            </w:r>
          </w:p>
        </w:tc>
      </w:tr>
      <w:tr w:rsidR="0078167F" w:rsidRPr="0078167F" w14:paraId="342AACCE"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AE11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Ill_C_R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97B6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1099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GGIGGRTAIACIGTTCAICC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9F5D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Shokralla et al. 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A23D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D889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354</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D8CA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373</w:t>
            </w:r>
          </w:p>
        </w:tc>
      </w:tr>
      <w:tr w:rsidR="0078167F" w:rsidRPr="0078167F" w14:paraId="6E4CC3D1"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41A2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Ill_B_F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C104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A346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CCIGAYATRGCITTYCCICG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9833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Shokralla et al. 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B1A4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D404A"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249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80676"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268</w:t>
            </w:r>
          </w:p>
        </w:tc>
      </w:tr>
      <w:tr w:rsidR="0078167F" w:rsidRPr="0078167F" w14:paraId="18F81AE7"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118C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BF1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104E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6E87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ACWGGWTGRACWGTNTAYCC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1EEE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Elbrecht &amp; Leese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8136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D225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351</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A7DC8"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370</w:t>
            </w:r>
          </w:p>
        </w:tc>
      </w:tr>
      <w:tr w:rsidR="0078167F" w:rsidRPr="0078167F" w14:paraId="091EA4C0"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CE11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BF1i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32F2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4CD2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ACIGGITGRACIGTITAYCC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00CC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Elbrect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807A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B48F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351</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C2D9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370</w:t>
            </w:r>
          </w:p>
        </w:tc>
      </w:tr>
      <w:tr w:rsidR="0078167F" w:rsidRPr="0078167F" w14:paraId="4823CA38"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2FC8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BF2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389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D83D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GCHCCHGAYATRGCHTTYCC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8D06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Elbrecht &amp; Leese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F3FA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9D3C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246</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DE7D6"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265</w:t>
            </w:r>
          </w:p>
        </w:tc>
      </w:tr>
      <w:tr w:rsidR="0078167F" w:rsidRPr="0078167F" w14:paraId="012DB3A4"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1992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BF3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CC8E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230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CCHGAYATRGCHTTYCCHCG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1A17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Elbrect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BE98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AF30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249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B223F"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268</w:t>
            </w:r>
          </w:p>
        </w:tc>
      </w:tr>
      <w:tr w:rsidR="0078167F" w:rsidRPr="0078167F" w14:paraId="482695E7"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14BA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044E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FAD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ARYATDGTRATDGCHCCDGC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6779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Elbrecht &amp; Leese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07A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DF1DA"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588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4240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607</w:t>
            </w:r>
          </w:p>
        </w:tc>
      </w:tr>
      <w:tr w:rsidR="0078167F" w:rsidRPr="0078167F" w14:paraId="7D432D2A"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1A0B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BR1i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ECE7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8F9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ARYATIGTRATIGCICCIGC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BFCE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Elbrect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1403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88CB0"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588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A238F"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607</w:t>
            </w:r>
          </w:p>
        </w:tc>
      </w:tr>
      <w:tr w:rsidR="0078167F" w:rsidRPr="0078167F" w14:paraId="46F3F8D2"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8AD2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BR2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7859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DA6B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TCDGGRTGNCCRAARAAYCA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1635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Elbrecht &amp; Leese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BF41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0E6A2"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687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CCD7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706</w:t>
            </w:r>
          </w:p>
        </w:tc>
      </w:tr>
      <w:tr w:rsidR="0078167F" w:rsidRPr="0078167F" w14:paraId="795150B2"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D63E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ArF5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EB06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1E8D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GCICCIGAYATRKCITTYCCICG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F156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Gibson et al. 2014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5671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0A031"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246</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E5289"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268</w:t>
            </w:r>
          </w:p>
        </w:tc>
      </w:tr>
      <w:tr w:rsidR="0078167F" w:rsidRPr="0078167F" w14:paraId="70F34175"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1B17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ArR5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2760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7BDA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GTRATIGCICCIGCIARIACIGG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4270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Gibson et al. 2014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9420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7F41F"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579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D055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601</w:t>
            </w:r>
          </w:p>
        </w:tc>
      </w:tr>
      <w:tr w:rsidR="0078167F" w:rsidRPr="0078167F" w14:paraId="66CE36D6"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317B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jgLCO1490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0DA9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F6F6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TITCIACIAAYCAYAARGAYATTGG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2CA3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Geller et al.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4988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CC9F0"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BD3E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w:t>
            </w:r>
          </w:p>
        </w:tc>
      </w:tr>
      <w:tr w:rsidR="0078167F" w:rsidRPr="0078167F" w14:paraId="12E71497"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AA6B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jgHCO2198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B187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77B5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TAIACYTCIGGRTGICCRAARAAYCA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3326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Geller et al. 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0D6E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06A8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687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483F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712</w:t>
            </w:r>
          </w:p>
        </w:tc>
      </w:tr>
      <w:tr w:rsidR="0078167F" w:rsidRPr="0078167F" w14:paraId="6E7701A1"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D9C6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MZplankF2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4FF9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D3EB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RGYNGGNACRGGNTGRACNGT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B883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Elbrect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54D2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E446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344</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254AB"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364</w:t>
            </w:r>
          </w:p>
        </w:tc>
      </w:tr>
      <w:tr w:rsidR="0078167F" w:rsidRPr="0078167F" w14:paraId="09D71897"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671B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LepR1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4D5B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89B3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TAAACTTCTGGATGTCCAAAAAATCA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7418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Hebert et al. 2004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8D87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4341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687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EB29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712</w:t>
            </w:r>
          </w:p>
        </w:tc>
      </w:tr>
      <w:tr w:rsidR="0078167F" w:rsidRPr="0078167F" w14:paraId="61BDE060"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70D6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C_LepFolR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928B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CC71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TAAACTTCWGGRTGWCCAAAAAATCA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E441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Hern˙ndez-Triana et al. 2014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5A4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E7462"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687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3CEB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712</w:t>
            </w:r>
          </w:p>
        </w:tc>
      </w:tr>
      <w:tr w:rsidR="0078167F" w:rsidRPr="0078167F" w14:paraId="3DC352A8"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5AEF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AncientLepF3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74A9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5A0E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TTATAATTGGDGGWTTTGGWAATTG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9B4A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Prosser et al. 2016, modified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4272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E3398"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199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E2BC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223</w:t>
            </w:r>
          </w:p>
        </w:tc>
      </w:tr>
      <w:tr w:rsidR="0078167F" w:rsidRPr="0078167F" w14:paraId="2C549324"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6C23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4660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B1C6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GGIGGITTTGGIAATTGAYTIGTICC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D204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Hajibabaei et al.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C894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C47B0"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207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6CFF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232</w:t>
            </w:r>
          </w:p>
        </w:tc>
      </w:tr>
      <w:tr w:rsidR="0078167F" w:rsidRPr="0078167F" w14:paraId="36D0B6AE"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D9B3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7EC8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A2B0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CCTARIATIGAIGARAYICCIGC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1443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Hajibabaei et al.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202C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1C3F1"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438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6D61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460</w:t>
            </w:r>
          </w:p>
        </w:tc>
      </w:tr>
      <w:tr w:rsidR="0078167F" w:rsidRPr="0078167F" w14:paraId="649E0373"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082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DA87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3B16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CCIGAYATRGCITTYCCICG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A42D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Hajibabaei et al.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229C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ADAE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249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C3DD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268</w:t>
            </w:r>
          </w:p>
        </w:tc>
      </w:tr>
      <w:tr w:rsidR="0078167F" w:rsidRPr="0078167F" w14:paraId="55DD219C"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74D8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lastRenderedPageBreak/>
              <w:t>Bn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5624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8D0E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CCNGAYATRGCNTTYCCNCG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413B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Elbrect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4A0A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5073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249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2477B"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268</w:t>
            </w:r>
          </w:p>
        </w:tc>
      </w:tr>
      <w:tr w:rsidR="0078167F" w:rsidRPr="0078167F" w14:paraId="296B8A9D"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F351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5726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29D3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GTRATIGCICCIGCIARIAC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6A2A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Hajibabaei et al.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B69D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83047"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582</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0DF18"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601</w:t>
            </w:r>
          </w:p>
        </w:tc>
      </w:tr>
      <w:tr w:rsidR="0078167F" w:rsidRPr="0078167F" w14:paraId="137F988D"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17C4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9A86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F485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GTRATNGCNCCNGCNARNAC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8382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Elbrect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E3F1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79E9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582</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CC286"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601</w:t>
            </w:r>
          </w:p>
        </w:tc>
      </w:tr>
      <w:tr w:rsidR="0078167F" w:rsidRPr="0078167F" w14:paraId="23341C7B"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C151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1F23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6002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GITGAACIGTITAYCCICC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169C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Hajibabaei et al.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4EB2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E703E"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355</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4C706"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373</w:t>
            </w:r>
          </w:p>
        </w:tc>
      </w:tr>
      <w:tr w:rsidR="0078167F" w:rsidRPr="0078167F" w14:paraId="4C2B7C78"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5525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5455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159F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CCIGCIGGRTCIAARAAIGAIGT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455C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Hajibabaei et al.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AB9D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81E1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630</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7EA11"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652</w:t>
            </w:r>
          </w:p>
        </w:tc>
      </w:tr>
      <w:tr w:rsidR="0078167F" w:rsidRPr="0078167F" w14:paraId="1C30751E"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2EFD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fwhF1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7182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6EB0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YTCHACWAAYCAYAARGAYATYGG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381C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Vamos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66A0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EC4B1"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CA9F2"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w:t>
            </w:r>
          </w:p>
        </w:tc>
      </w:tr>
      <w:tr w:rsidR="0078167F" w:rsidRPr="0078167F" w14:paraId="18F05879"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9CF5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fwhR1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36B4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88C7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ARTCARTTWCCRAAHCCHCC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1981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Vamos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52CB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100F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207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F8650"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226</w:t>
            </w:r>
          </w:p>
        </w:tc>
      </w:tr>
      <w:tr w:rsidR="0078167F" w:rsidRPr="0078167F" w14:paraId="522893FE"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ED04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fwhF2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9281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383D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GGDACWGGWTGAACWGTWTAYCCHCC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6DE7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Vamos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1A77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356F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348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6BA1B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373</w:t>
            </w:r>
          </w:p>
        </w:tc>
      </w:tr>
      <w:tr w:rsidR="0078167F" w:rsidRPr="0078167F" w14:paraId="16C843C3"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26A4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fwhR2n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46BC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6A10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GTRATWGCHCCDGCTARWACWGG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D7D0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Vamos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2B22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8C9D2"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579</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366B6"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601</w:t>
            </w:r>
          </w:p>
        </w:tc>
      </w:tr>
      <w:tr w:rsidR="0078167F" w:rsidRPr="0078167F" w14:paraId="62AA45F9"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C5C0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MG-LCO1490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3E16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B46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ATTCHACDAAYCAYAARGAYATYGG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4372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Galan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55A7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C6C28"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E2E1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w:t>
            </w:r>
          </w:p>
        </w:tc>
      </w:tr>
      <w:tr w:rsidR="0078167F" w:rsidRPr="0078167F" w14:paraId="08FDADE1"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B4EB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MG-univR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722C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593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ACTATAAARAARATYATDAYRAADGCRTG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1E89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Galan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5305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B5B2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162</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4062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190</w:t>
            </w:r>
          </w:p>
        </w:tc>
      </w:tr>
      <w:tr w:rsidR="0078167F" w:rsidRPr="0078167F" w14:paraId="4BB1CEEA"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369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230_R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E9B3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46EF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CTTATRTTRTTTATICGIGGRAAIGC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183C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Gibson et al. 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9037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5EEF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CC582"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283</w:t>
            </w:r>
          </w:p>
        </w:tc>
      </w:tr>
      <w:tr w:rsidR="0078167F" w:rsidRPr="0078167F" w14:paraId="4C7344F5"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BB3C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MhemF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DED0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A334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GCATTYCCACGAATAAATAAYATAAG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E04A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Park et al. 2011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48C8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FCA1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7E2C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283</w:t>
            </w:r>
          </w:p>
        </w:tc>
      </w:tr>
      <w:tr w:rsidR="0078167F" w:rsidRPr="0078167F" w14:paraId="6A5B9378"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936F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dgHCO2198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F1C11"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48CC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TAAACTTCAGGGTGACCAAARAAYCA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93E2F"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Meyer et al. 2003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331AB"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5477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687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44799"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712</w:t>
            </w:r>
          </w:p>
        </w:tc>
      </w:tr>
      <w:tr w:rsidR="0078167F" w:rsidRPr="0078167F" w14:paraId="65D06B62"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5491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dgLCO1490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20A2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BDA8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GGTCAACAAATCATAAAGAYATYGG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C1409"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Meyer et al. 2003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97BA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A96F4"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1</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DF94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w:t>
            </w:r>
          </w:p>
        </w:tc>
      </w:tr>
      <w:tr w:rsidR="0078167F" w:rsidRPr="0078167F" w14:paraId="78E38EF6"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48C1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Fol-degen-for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FCB2A"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1DE8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TCNACNAAYCAYAARRAYATYGG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3AE5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Yu et al.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37D98"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60929"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A34AD"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w:t>
            </w:r>
          </w:p>
        </w:tc>
      </w:tr>
      <w:tr w:rsidR="0078167F" w:rsidRPr="0078167F" w14:paraId="7E297C10"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06376"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Fol-degen-rev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4758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D260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TANACYTCNGGRTGNCCRAARAAYCA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831D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Yu et al. 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D869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FFA48"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687</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1904C"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712</w:t>
            </w:r>
          </w:p>
        </w:tc>
      </w:tr>
      <w:tr w:rsidR="0078167F" w:rsidRPr="0078167F" w14:paraId="517CE0D5"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9647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MLepF1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F8CA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4E78C"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GCTTTCCCACGAATAAATAATA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3B4C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Hajibabaei et al. 2006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A5A94"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1D361"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258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71491"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279</w:t>
            </w:r>
          </w:p>
        </w:tc>
      </w:tr>
      <w:tr w:rsidR="0078167F" w:rsidRPr="0078167F" w14:paraId="39979E26"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A2345"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RonMWASPdeg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7EA6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75CB0"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GGWTCWCCWGATATAKCWTTTCC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B907E"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 A. Smith (unpublished)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339B2"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92853"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243</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CB6A5"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265</w:t>
            </w:r>
          </w:p>
        </w:tc>
      </w:tr>
      <w:tr w:rsidR="0078167F" w:rsidRPr="0078167F" w14:paraId="23FC6D73" w14:textId="77777777" w:rsidTr="007816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AF937"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mlCOIintF-XT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76B8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5DF63"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GGWACWRGWTGRACWITITAYCCYCC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7804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Wangensteen et al. 2018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1F1AD" w14:textId="77777777" w:rsidR="0078167F" w:rsidRPr="0078167F" w:rsidRDefault="0078167F" w:rsidP="0078167F">
            <w:pPr>
              <w:spacing w:after="0" w:line="240" w:lineRule="auto"/>
              <w:rPr>
                <w:rFonts w:ascii="Arial" w:eastAsia="Times New Roman" w:hAnsi="Arial" w:cs="Arial"/>
                <w:sz w:val="20"/>
                <w:szCs w:val="20"/>
              </w:rPr>
            </w:pPr>
            <w:r w:rsidRPr="0078167F">
              <w:rPr>
                <w:rFonts w:ascii="Arial" w:eastAsia="Times New Roman" w:hAnsi="Arial" w:cs="Arial"/>
                <w:sz w:val="20"/>
                <w:szCs w:val="20"/>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147C6"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348</w:t>
            </w:r>
          </w:p>
        </w:tc>
        <w:tc>
          <w:tcPr>
            <w:tcW w:w="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B4D2B" w14:textId="77777777" w:rsidR="0078167F" w:rsidRPr="0078167F" w:rsidRDefault="0078167F" w:rsidP="0078167F">
            <w:pPr>
              <w:spacing w:after="0" w:line="240" w:lineRule="auto"/>
              <w:jc w:val="right"/>
              <w:rPr>
                <w:rFonts w:ascii="Arial" w:eastAsia="Times New Roman" w:hAnsi="Arial" w:cs="Arial"/>
                <w:sz w:val="20"/>
                <w:szCs w:val="20"/>
              </w:rPr>
            </w:pPr>
            <w:r w:rsidRPr="0078167F">
              <w:rPr>
                <w:rFonts w:ascii="Arial" w:eastAsia="Times New Roman" w:hAnsi="Arial" w:cs="Arial"/>
                <w:sz w:val="20"/>
                <w:szCs w:val="20"/>
              </w:rPr>
              <w:t>373</w:t>
            </w:r>
          </w:p>
        </w:tc>
      </w:tr>
    </w:tbl>
    <w:p w14:paraId="0E2C7B7E" w14:textId="77777777" w:rsidR="002801D1" w:rsidRDefault="002801D1" w:rsidP="00AA27C0">
      <w:pPr>
        <w:spacing w:after="160"/>
        <w:rPr>
          <w:ins w:id="8" w:author="Alexander Piper (DEDJTR)" w:date="2020-03-12T17:01:00Z"/>
          <w:rFonts w:eastAsiaTheme="majorEastAsia" w:cstheme="majorBidi"/>
          <w:color w:val="000000" w:themeColor="text1"/>
        </w:rPr>
      </w:pPr>
    </w:p>
    <w:p w14:paraId="77E9AB6E" w14:textId="47687A66" w:rsidR="00C82015" w:rsidRPr="00E33E6A" w:rsidRDefault="00C82015" w:rsidP="00AA27C0">
      <w:pPr>
        <w:spacing w:after="160"/>
        <w:rPr>
          <w:rFonts w:eastAsiaTheme="majorEastAsia" w:cstheme="majorBidi"/>
          <w:color w:val="000000" w:themeColor="text1"/>
        </w:rPr>
      </w:pPr>
      <w:r w:rsidRPr="00E33E6A">
        <w:rPr>
          <w:rFonts w:eastAsiaTheme="majorEastAsia" w:cstheme="majorBidi"/>
          <w:color w:val="000000" w:themeColor="text1"/>
        </w:rPr>
        <w:t>Table 1: Published and novel primers evaluated in this study</w:t>
      </w:r>
    </w:p>
    <w:p w14:paraId="67A56EB2" w14:textId="51450D9B" w:rsidR="007E3B84" w:rsidRPr="00AA7302" w:rsidRDefault="007E3B84" w:rsidP="00AA27C0">
      <w:pPr>
        <w:pStyle w:val="ListParagraph"/>
        <w:numPr>
          <w:ilvl w:val="0"/>
          <w:numId w:val="13"/>
        </w:numPr>
        <w:rPr>
          <w:highlight w:val="green"/>
        </w:rPr>
      </w:pPr>
      <w:bookmarkStart w:id="9" w:name="_GoBack"/>
      <w:bookmarkEnd w:id="9"/>
      <w:r w:rsidRPr="00AA7302">
        <w:rPr>
          <w:highlight w:val="green"/>
        </w:rPr>
        <w:t>Upset plot of species overlap between pestlist datasets</w:t>
      </w:r>
      <w:r>
        <w:rPr>
          <w:highlight w:val="green"/>
        </w:rPr>
        <w:t xml:space="preserve"> – Could also include PCA of differences between datasets</w:t>
      </w:r>
    </w:p>
    <w:p w14:paraId="509487AB" w14:textId="77777777" w:rsidR="007E3B84" w:rsidRDefault="007E3B84" w:rsidP="00AA27C0">
      <w:pPr>
        <w:pStyle w:val="ListParagraph"/>
        <w:numPr>
          <w:ilvl w:val="0"/>
          <w:numId w:val="13"/>
        </w:numPr>
        <w:rPr>
          <w:highlight w:val="green"/>
        </w:rPr>
      </w:pPr>
      <w:r w:rsidRPr="00CA353C">
        <w:rPr>
          <w:highlight w:val="green"/>
        </w:rPr>
        <w:lastRenderedPageBreak/>
        <w:t>Summary of sequences / Unique species kept through dataset filtering. Need to write out at each stage? (Supplementary) – Have some icons for the different stages (ie phmm icon, etc)</w:t>
      </w:r>
    </w:p>
    <w:p w14:paraId="6D257F43" w14:textId="77777777" w:rsidR="007E3B84" w:rsidRPr="001E34C8" w:rsidRDefault="007E3B84" w:rsidP="00AA27C0">
      <w:pPr>
        <w:pStyle w:val="ListParagraph"/>
        <w:numPr>
          <w:ilvl w:val="0"/>
          <w:numId w:val="13"/>
        </w:numPr>
        <w:rPr>
          <w:highlight w:val="cyan"/>
        </w:rPr>
      </w:pPr>
      <w:r w:rsidRPr="00412D52">
        <w:rPr>
          <w:highlight w:val="cyan"/>
        </w:rPr>
        <w:t>Plot of primer positions/entropy within COI</w:t>
      </w:r>
      <w:r>
        <w:rPr>
          <w:highlight w:val="cyan"/>
        </w:rPr>
        <w:t xml:space="preserve">, as well as </w:t>
      </w:r>
      <w:r>
        <w:t>summary of identification success for different primers – for pest taxa only</w:t>
      </w:r>
    </w:p>
    <w:p w14:paraId="52902CDE" w14:textId="77777777" w:rsidR="007E3B84" w:rsidRPr="00A51BEA" w:rsidRDefault="007E3B84" w:rsidP="00AA27C0">
      <w:pPr>
        <w:pStyle w:val="ListParagraph"/>
        <w:numPr>
          <w:ilvl w:val="0"/>
          <w:numId w:val="13"/>
        </w:numPr>
      </w:pPr>
      <w:r w:rsidRPr="001E34C8">
        <w:t>- Figure summarising failed classifications. Ie exact match different taxonomy, 99% match different taxonomy. Whether they were in a big group or just a couple of sequences (ie could majority rules taxonomy removal solve this) etc</w:t>
      </w:r>
    </w:p>
    <w:p w14:paraId="0016207C" w14:textId="77777777" w:rsidR="007E3B84" w:rsidRDefault="007E3B84" w:rsidP="00AA27C0">
      <w:pPr>
        <w:pStyle w:val="ListParagraph"/>
        <w:numPr>
          <w:ilvl w:val="0"/>
          <w:numId w:val="13"/>
        </w:numPr>
      </w:pPr>
      <w:r w:rsidRPr="00412D52">
        <w:rPr>
          <w:highlight w:val="cyan"/>
        </w:rPr>
        <w:t>Plot of</w:t>
      </w:r>
      <w:r>
        <w:rPr>
          <w:highlight w:val="cyan"/>
        </w:rPr>
        <w:t xml:space="preserve"> predicted</w:t>
      </w:r>
      <w:r w:rsidRPr="00412D52">
        <w:rPr>
          <w:highlight w:val="cyan"/>
        </w:rPr>
        <w:t xml:space="preserve"> mismatch between different primers and </w:t>
      </w:r>
      <w:r>
        <w:rPr>
          <w:highlight w:val="cyan"/>
        </w:rPr>
        <w:t>entire insect pes tgroups with dendogram on left to show that mismatch is concentrated on some clades</w:t>
      </w:r>
      <w:r w:rsidRPr="00412D52">
        <w:rPr>
          <w:highlight w:val="cyan"/>
        </w:rPr>
        <w:t xml:space="preserve"> </w:t>
      </w:r>
    </w:p>
    <w:p w14:paraId="6BE8F4BC" w14:textId="0BA5D43B" w:rsidR="007E3B84" w:rsidRDefault="007E3B84" w:rsidP="00AA27C0">
      <w:pPr>
        <w:pStyle w:val="ListParagraph"/>
        <w:numPr>
          <w:ilvl w:val="0"/>
          <w:numId w:val="13"/>
        </w:numPr>
      </w:pPr>
      <w:r w:rsidRPr="001E34C8">
        <w:t>In-silico predicted off target effects of primers – trees</w:t>
      </w:r>
    </w:p>
    <w:p w14:paraId="73CB8BE9" w14:textId="7EFC4781" w:rsidR="00915716" w:rsidRDefault="00915716" w:rsidP="00AA27C0">
      <w:pPr>
        <w:pStyle w:val="ListParagraph"/>
        <w:numPr>
          <w:ilvl w:val="0"/>
          <w:numId w:val="13"/>
        </w:numPr>
      </w:pPr>
      <w:r>
        <w:t>Summary of recommended primers?</w:t>
      </w:r>
    </w:p>
    <w:p w14:paraId="6301B945" w14:textId="77777777" w:rsidR="007E3B84" w:rsidRDefault="007E3B84" w:rsidP="00AA27C0">
      <w:pPr>
        <w:spacing w:after="160"/>
      </w:pPr>
      <w:r>
        <w:br w:type="page"/>
      </w:r>
    </w:p>
    <w:p w14:paraId="4916FF8B" w14:textId="4C47556F" w:rsidR="003240D2" w:rsidRDefault="003240D2" w:rsidP="00AA27C0">
      <w:pPr>
        <w:spacing w:after="160"/>
      </w:pPr>
    </w:p>
    <w:p w14:paraId="270588CD" w14:textId="15697DB3" w:rsidR="00D345E6" w:rsidRDefault="00D345E6" w:rsidP="00AA27C0">
      <w:pPr>
        <w:spacing w:after="160"/>
      </w:pPr>
      <w:r w:rsidRPr="00123C69">
        <w:t xml:space="preserve">Figure </w:t>
      </w:r>
      <w:r w:rsidR="00E85964" w:rsidRPr="00E85964">
        <w:rPr>
          <w:highlight w:val="yellow"/>
        </w:rPr>
        <w:t>n</w:t>
      </w:r>
      <w:r>
        <w:t xml:space="preserve">– </w:t>
      </w:r>
      <w:r w:rsidR="00E85964">
        <w:t>Summary of data sources, and taxonomic orders of all species on public pest and invasive insect datasets</w:t>
      </w:r>
    </w:p>
    <w:p w14:paraId="3B99728E" w14:textId="49E42F49" w:rsidR="00D345E6" w:rsidRDefault="00D345E6" w:rsidP="00AA27C0">
      <w:pPr>
        <w:spacing w:after="160"/>
      </w:pPr>
      <w:r>
        <w:rPr>
          <w:noProof/>
        </w:rPr>
        <w:drawing>
          <wp:inline distT="0" distB="0" distL="0" distR="0" wp14:anchorId="36B68F78" wp14:editId="34390EF5">
            <wp:extent cx="5719445" cy="4054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9445" cy="4054475"/>
                    </a:xfrm>
                    <a:prstGeom prst="rect">
                      <a:avLst/>
                    </a:prstGeom>
                    <a:noFill/>
                    <a:ln>
                      <a:noFill/>
                    </a:ln>
                  </pic:spPr>
                </pic:pic>
              </a:graphicData>
            </a:graphic>
          </wp:inline>
        </w:drawing>
      </w:r>
    </w:p>
    <w:p w14:paraId="18B6ADF4" w14:textId="77777777" w:rsidR="00E85964" w:rsidRDefault="00E85964" w:rsidP="00AA27C0">
      <w:pPr>
        <w:spacing w:after="160"/>
      </w:pPr>
    </w:p>
    <w:p w14:paraId="272F974D" w14:textId="77777777" w:rsidR="00E85964" w:rsidRDefault="00E85964" w:rsidP="00AA27C0">
      <w:pPr>
        <w:spacing w:after="160"/>
        <w:rPr>
          <w:noProof/>
        </w:rPr>
      </w:pPr>
    </w:p>
    <w:p w14:paraId="51F6DA5C" w14:textId="39660BC7" w:rsidR="007E10C0" w:rsidRPr="00E33E6A" w:rsidRDefault="00E85964" w:rsidP="00AA27C0">
      <w:pPr>
        <w:spacing w:after="160"/>
      </w:pPr>
      <w:r>
        <w:rPr>
          <w:noProof/>
        </w:rPr>
        <w:lastRenderedPageBreak/>
        <w:t xml:space="preserve">Figure </w:t>
      </w:r>
      <w:r w:rsidRPr="00E85964">
        <w:rPr>
          <w:noProof/>
          <w:highlight w:val="yellow"/>
        </w:rPr>
        <w:t>n</w:t>
      </w:r>
      <w:r>
        <w:rPr>
          <w:noProof/>
        </w:rPr>
        <w:t xml:space="preserve"> : Summary of seuqences retained throughout reference sequence cleaning steps, and their databse origins.</w:t>
      </w:r>
      <w:r w:rsidR="007E10C0">
        <w:rPr>
          <w:noProof/>
        </w:rPr>
        <w:drawing>
          <wp:inline distT="0" distB="0" distL="0" distR="0" wp14:anchorId="1C9CF1E3" wp14:editId="303B4BD9">
            <wp:extent cx="57245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5229225"/>
                    </a:xfrm>
                    <a:prstGeom prst="rect">
                      <a:avLst/>
                    </a:prstGeom>
                    <a:noFill/>
                    <a:ln>
                      <a:noFill/>
                    </a:ln>
                  </pic:spPr>
                </pic:pic>
              </a:graphicData>
            </a:graphic>
          </wp:inline>
        </w:drawing>
      </w:r>
    </w:p>
    <w:p w14:paraId="0A9FBB39" w14:textId="0CF50402" w:rsidR="001321D7" w:rsidRPr="00E33E6A" w:rsidRDefault="001321D7" w:rsidP="00AA27C0"/>
    <w:p w14:paraId="4A22589C" w14:textId="77777777" w:rsidR="00E85964" w:rsidRDefault="00E85964" w:rsidP="00E85964"/>
    <w:p w14:paraId="4053C72B" w14:textId="197073E1" w:rsidR="00A01068" w:rsidRDefault="00A20065" w:rsidP="00E85964">
      <w:r>
        <w:rPr>
          <w:noProof/>
        </w:rPr>
        <w:lastRenderedPageBreak/>
        <w:drawing>
          <wp:anchor distT="0" distB="0" distL="114300" distR="114300" simplePos="0" relativeHeight="251658240" behindDoc="1" locked="0" layoutInCell="1" allowOverlap="1" wp14:anchorId="08C8CC36" wp14:editId="574D157B">
            <wp:simplePos x="0" y="0"/>
            <wp:positionH relativeFrom="column">
              <wp:posOffset>-2951480</wp:posOffset>
            </wp:positionH>
            <wp:positionV relativeFrom="paragraph">
              <wp:posOffset>2953385</wp:posOffset>
            </wp:positionV>
            <wp:extent cx="8444230" cy="2543175"/>
            <wp:effectExtent l="0" t="2223" r="0" b="0"/>
            <wp:wrapTight wrapText="bothSides">
              <wp:wrapPolygon edited="0">
                <wp:start x="21606" y="19"/>
                <wp:lineTo x="67" y="19"/>
                <wp:lineTo x="67" y="21376"/>
                <wp:lineTo x="21606" y="21376"/>
                <wp:lineTo x="21606" y="1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844423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64">
        <w:t xml:space="preserve">Figure </w:t>
      </w:r>
      <w:r w:rsidR="00E85964" w:rsidRPr="00E85964">
        <w:rPr>
          <w:highlight w:val="yellow"/>
        </w:rPr>
        <w:t>n</w:t>
      </w:r>
      <w:r w:rsidR="00E85964">
        <w:t xml:space="preserve"> - Summary of cytochrome oxidase 1 entropy, highest ranked diagnostic windows, and placement of all primers tested</w:t>
      </w:r>
    </w:p>
    <w:p w14:paraId="0A1A3BA9" w14:textId="77777777" w:rsidR="00A01068" w:rsidRDefault="00A01068">
      <w:pPr>
        <w:spacing w:after="160" w:line="259" w:lineRule="auto"/>
      </w:pPr>
      <w:r>
        <w:br w:type="page"/>
      </w:r>
    </w:p>
    <w:p w14:paraId="46200CD9" w14:textId="6C948655" w:rsidR="00A260B3" w:rsidRPr="00E33E6A" w:rsidRDefault="00A260B3" w:rsidP="00A260B3">
      <w:pPr>
        <w:spacing w:after="160"/>
        <w:rPr>
          <w:i/>
        </w:rPr>
      </w:pPr>
      <w:r w:rsidRPr="00A01068">
        <w:rPr>
          <w:iCs/>
        </w:rPr>
        <w:lastRenderedPageBreak/>
        <w:t xml:space="preserve">Figure </w:t>
      </w:r>
      <w:r w:rsidR="00A01068" w:rsidRPr="00A01068">
        <w:rPr>
          <w:iCs/>
          <w:highlight w:val="yellow"/>
        </w:rPr>
        <w:t>n</w:t>
      </w:r>
      <w:r w:rsidR="00A01068" w:rsidRPr="00123C69">
        <w:t xml:space="preserve"> </w:t>
      </w:r>
      <w:r w:rsidRPr="00123C69">
        <w:t xml:space="preserve">- Evaluation of novel and existing primers for </w:t>
      </w:r>
      <w:r w:rsidR="00A01068">
        <w:rPr>
          <w:iCs/>
        </w:rPr>
        <w:t>diagnostic ability</w:t>
      </w:r>
      <w:r w:rsidR="00A01068" w:rsidRPr="00123C69">
        <w:t xml:space="preserve"> </w:t>
      </w:r>
      <w:r w:rsidRPr="00123C69">
        <w:t>across pest insect families</w:t>
      </w:r>
      <w:r w:rsidR="002C212A">
        <w:rPr>
          <w:iCs/>
        </w:rPr>
        <w:t xml:space="preserve">, for different methods of taxonomic assignment. </w:t>
      </w:r>
      <w:r w:rsidR="007F4801">
        <w:rPr>
          <w:noProof/>
        </w:rPr>
        <w:drawing>
          <wp:inline distT="0" distB="0" distL="0" distR="0" wp14:anchorId="5B11BB03" wp14:editId="23D4A136">
            <wp:extent cx="5724525" cy="809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8096250"/>
                    </a:xfrm>
                    <a:prstGeom prst="rect">
                      <a:avLst/>
                    </a:prstGeom>
                    <a:noFill/>
                    <a:ln>
                      <a:noFill/>
                    </a:ln>
                  </pic:spPr>
                </pic:pic>
              </a:graphicData>
            </a:graphic>
          </wp:inline>
        </w:drawing>
      </w:r>
    </w:p>
    <w:p w14:paraId="0249DFC8" w14:textId="4829DD90" w:rsidR="00C82015" w:rsidRDefault="00C82015" w:rsidP="00AA27C0">
      <w:pPr>
        <w:keepNext/>
        <w:spacing w:after="160"/>
      </w:pPr>
      <w:r w:rsidRPr="00E33E6A">
        <w:lastRenderedPageBreak/>
        <w:t>Figure</w:t>
      </w:r>
      <w:r w:rsidR="00A01068">
        <w:t xml:space="preserve"> </w:t>
      </w:r>
      <w:r w:rsidR="00A01068" w:rsidRPr="00A01068">
        <w:rPr>
          <w:highlight w:val="yellow"/>
        </w:rPr>
        <w:t>n</w:t>
      </w:r>
      <w:r w:rsidRPr="00E33E6A">
        <w:t xml:space="preserve"> - Evaluation of </w:t>
      </w:r>
      <w:r w:rsidR="002C212A">
        <w:t xml:space="preserve">individual forward and reverse primers </w:t>
      </w:r>
      <w:r w:rsidRPr="00E33E6A">
        <w:t xml:space="preserve">for </w:t>
      </w:r>
      <w:r w:rsidR="002C212A">
        <w:t xml:space="preserve"> mismatch against pest insect sequences</w:t>
      </w:r>
      <w:r w:rsidR="00A260B3">
        <w:rPr>
          <w:noProof/>
        </w:rPr>
        <w:drawing>
          <wp:inline distT="0" distB="0" distL="0" distR="0" wp14:anchorId="1A7A7B35" wp14:editId="33818AEC">
            <wp:extent cx="5724525" cy="809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4525" cy="8096250"/>
                    </a:xfrm>
                    <a:prstGeom prst="rect">
                      <a:avLst/>
                    </a:prstGeom>
                    <a:noFill/>
                    <a:ln>
                      <a:noFill/>
                    </a:ln>
                  </pic:spPr>
                </pic:pic>
              </a:graphicData>
            </a:graphic>
          </wp:inline>
        </w:drawing>
      </w:r>
    </w:p>
    <w:p w14:paraId="6B1B2D4A" w14:textId="3075A49F" w:rsidR="00A30F24" w:rsidRDefault="0038170E" w:rsidP="00AA27C0">
      <w:pPr>
        <w:keepNext/>
        <w:spacing w:after="160"/>
        <w:rPr>
          <w:b/>
          <w:bCs/>
        </w:rPr>
      </w:pPr>
      <w:r>
        <w:rPr>
          <w:b/>
          <w:bCs/>
        </w:rPr>
        <w:lastRenderedPageBreak/>
        <w:t>Supplementary</w:t>
      </w:r>
      <w:r w:rsidR="000F7E25">
        <w:rPr>
          <w:b/>
          <w:bCs/>
        </w:rPr>
        <w:t xml:space="preserve"> Figures</w:t>
      </w:r>
    </w:p>
    <w:p w14:paraId="2C3946D9" w14:textId="2C5FB991" w:rsidR="000F7E25" w:rsidRDefault="000F7E25" w:rsidP="00AA27C0">
      <w:pPr>
        <w:keepNext/>
        <w:spacing w:after="160"/>
        <w:rPr>
          <w:b/>
          <w:bCs/>
        </w:rPr>
      </w:pPr>
    </w:p>
    <w:p w14:paraId="3DFCD3DB" w14:textId="12CE8115" w:rsidR="000F7E25" w:rsidRDefault="000F7E25" w:rsidP="000F7E25">
      <w:pPr>
        <w:keepNext/>
        <w:spacing w:after="160"/>
      </w:pPr>
      <w:r>
        <w:t>Proportion of sequences in which each individual primer was detected</w:t>
      </w:r>
    </w:p>
    <w:p w14:paraId="0148B325" w14:textId="2DA5BA0A" w:rsidR="000F7E25" w:rsidRDefault="000F7E25" w:rsidP="00F97909">
      <w:pPr>
        <w:spacing w:after="160"/>
      </w:pPr>
      <w:r>
        <w:br w:type="page"/>
      </w:r>
    </w:p>
    <w:p w14:paraId="1E04326B" w14:textId="3ABEC034" w:rsidR="000F7E25" w:rsidRPr="00E33E6A" w:rsidRDefault="000F7E25" w:rsidP="000F7E25">
      <w:r>
        <w:lastRenderedPageBreak/>
        <w:t>Summary of correct identification by amplicon length</w:t>
      </w:r>
    </w:p>
    <w:p w14:paraId="5D0D5174" w14:textId="77777777" w:rsidR="000F7E25" w:rsidRPr="00E33E6A" w:rsidRDefault="000F7E25" w:rsidP="000F7E25"/>
    <w:p w14:paraId="62FAC620" w14:textId="77777777" w:rsidR="000F7E25" w:rsidRDefault="000F7E25" w:rsidP="000F7E25">
      <w:pPr>
        <w:spacing w:after="160" w:line="259" w:lineRule="auto"/>
      </w:pPr>
      <w:r>
        <w:br w:type="page"/>
      </w:r>
    </w:p>
    <w:p w14:paraId="0A3C2815" w14:textId="7C5D882A" w:rsidR="00A30F24" w:rsidRDefault="00A30F24" w:rsidP="00AA27C0">
      <w:pPr>
        <w:keepNext/>
        <w:spacing w:after="160"/>
      </w:pPr>
    </w:p>
    <w:p w14:paraId="2B3DA586" w14:textId="5102B2EC" w:rsidR="00A30F24" w:rsidRPr="0038170E" w:rsidRDefault="0038170E" w:rsidP="00AA27C0">
      <w:pPr>
        <w:keepNext/>
        <w:spacing w:after="160"/>
        <w:rPr>
          <w:b/>
          <w:bCs/>
        </w:rPr>
      </w:pPr>
      <w:r w:rsidRPr="0038170E">
        <w:rPr>
          <w:b/>
          <w:bCs/>
        </w:rPr>
        <w:t xml:space="preserve">Supplementary note 1: </w:t>
      </w:r>
      <w:r w:rsidR="00A30F24" w:rsidRPr="0038170E">
        <w:rPr>
          <w:b/>
          <w:bCs/>
        </w:rPr>
        <w:t>Sources of taxonomic data</w:t>
      </w:r>
    </w:p>
    <w:p w14:paraId="7129BF65" w14:textId="22778FE7" w:rsidR="00A30F24" w:rsidRPr="00A30F24" w:rsidRDefault="00A30F24" w:rsidP="00E643F7">
      <w:pPr>
        <w:pStyle w:val="ListParagraph"/>
        <w:keepNext/>
        <w:numPr>
          <w:ilvl w:val="0"/>
          <w:numId w:val="15"/>
        </w:numPr>
        <w:spacing w:after="160" w:line="240" w:lineRule="auto"/>
      </w:pPr>
      <w:r w:rsidRPr="00A30F24">
        <w:t>EPPO global database https://gd.eppo.int/</w:t>
      </w:r>
    </w:p>
    <w:p w14:paraId="69A085BE" w14:textId="5779EF2D" w:rsidR="00A30F24" w:rsidRPr="00A30F24" w:rsidRDefault="00A30F24" w:rsidP="00E643F7">
      <w:pPr>
        <w:pStyle w:val="ListParagraph"/>
        <w:keepNext/>
        <w:numPr>
          <w:ilvl w:val="0"/>
          <w:numId w:val="15"/>
        </w:numPr>
        <w:spacing w:after="160" w:line="240" w:lineRule="auto"/>
      </w:pPr>
      <w:r w:rsidRPr="00A30F24">
        <w:t>US APHIS - https://www.aphis.usda.gov/aphis/home/</w:t>
      </w:r>
    </w:p>
    <w:p w14:paraId="4E37B432" w14:textId="60FFEA71" w:rsidR="00A30F24" w:rsidRPr="00A30F24" w:rsidRDefault="00A30F24" w:rsidP="00E643F7">
      <w:pPr>
        <w:pStyle w:val="ListParagraph"/>
        <w:keepNext/>
        <w:numPr>
          <w:ilvl w:val="0"/>
          <w:numId w:val="15"/>
        </w:numPr>
        <w:spacing w:after="160" w:line="240" w:lineRule="auto"/>
      </w:pPr>
      <w:r w:rsidRPr="00A30F24">
        <w:t>QBank - https://qbank.eppo.int/arthropods/organisms</w:t>
      </w:r>
    </w:p>
    <w:p w14:paraId="3D6792A4" w14:textId="77777777" w:rsidR="00A30F24" w:rsidRPr="00A30F24" w:rsidRDefault="00A30F24" w:rsidP="00E643F7">
      <w:pPr>
        <w:pStyle w:val="ListParagraph"/>
        <w:keepNext/>
        <w:numPr>
          <w:ilvl w:val="0"/>
          <w:numId w:val="15"/>
        </w:numPr>
        <w:spacing w:after="160" w:line="240" w:lineRule="auto"/>
      </w:pPr>
      <w:r w:rsidRPr="00A30F24">
        <w:t xml:space="preserve">Global invasive species database - http://www.iucngisd.org/gisd/search.php </w:t>
      </w:r>
    </w:p>
    <w:p w14:paraId="4E578A8F" w14:textId="5374A840" w:rsidR="00A30F24" w:rsidRPr="00A30F24" w:rsidRDefault="00A30F24" w:rsidP="00E643F7">
      <w:pPr>
        <w:pStyle w:val="ListParagraph"/>
        <w:keepNext/>
        <w:numPr>
          <w:ilvl w:val="0"/>
          <w:numId w:val="15"/>
        </w:numPr>
        <w:spacing w:after="160" w:line="240" w:lineRule="auto"/>
      </w:pPr>
      <w:r w:rsidRPr="00A30F24">
        <w:t>Global register of introduced or invasive species http://www.griis.org/</w:t>
      </w:r>
    </w:p>
    <w:p w14:paraId="0F6B631F" w14:textId="1F6CA7A7" w:rsidR="00A30F24" w:rsidRPr="00A30F24" w:rsidRDefault="00A30F24" w:rsidP="00E643F7">
      <w:pPr>
        <w:pStyle w:val="ListParagraph"/>
        <w:keepNext/>
        <w:numPr>
          <w:ilvl w:val="0"/>
          <w:numId w:val="15"/>
        </w:numPr>
        <w:spacing w:after="160" w:line="240" w:lineRule="auto"/>
      </w:pPr>
      <w:r w:rsidRPr="00A30F24">
        <w:t xml:space="preserve">VectorBase: https://www.vectorbase.org/organisms </w:t>
      </w:r>
    </w:p>
    <w:p w14:paraId="25C66791" w14:textId="0E254C4E" w:rsidR="00A30F24" w:rsidRPr="00A30F24" w:rsidRDefault="00A30F24" w:rsidP="00E643F7">
      <w:pPr>
        <w:pStyle w:val="ListParagraph"/>
        <w:keepNext/>
        <w:numPr>
          <w:ilvl w:val="0"/>
          <w:numId w:val="15"/>
        </w:numPr>
        <w:spacing w:after="160" w:line="240" w:lineRule="auto"/>
      </w:pPr>
      <w:r w:rsidRPr="00A30F24">
        <w:t xml:space="preserve">DAWR top 40 - http://www.agriculture.gov.au/pests-diseases-weeds/plant </w:t>
      </w:r>
    </w:p>
    <w:p w14:paraId="477FEE35" w14:textId="6CE78029" w:rsidR="00A30F24" w:rsidRPr="00A30F24" w:rsidRDefault="00A30F24" w:rsidP="00E643F7">
      <w:pPr>
        <w:pStyle w:val="ListParagraph"/>
        <w:keepNext/>
        <w:numPr>
          <w:ilvl w:val="0"/>
          <w:numId w:val="15"/>
        </w:numPr>
        <w:spacing w:after="160" w:line="240" w:lineRule="auto"/>
      </w:pPr>
      <w:r w:rsidRPr="00A30F24">
        <w:t xml:space="preserve">PHA National biosecurity status report -  http://www.planthealthaustralia.com.au/national-programs/national-plant-biosecurity-status-report/ </w:t>
      </w:r>
    </w:p>
    <w:p w14:paraId="11E23A81" w14:textId="30066D06" w:rsidR="00A30F24" w:rsidRPr="00A30F24" w:rsidRDefault="00A30F24" w:rsidP="00E643F7">
      <w:pPr>
        <w:pStyle w:val="ListParagraph"/>
        <w:keepNext/>
        <w:numPr>
          <w:ilvl w:val="0"/>
          <w:numId w:val="15"/>
        </w:numPr>
        <w:spacing w:after="160" w:line="240" w:lineRule="auto"/>
      </w:pPr>
      <w:r w:rsidRPr="00A30F24">
        <w:t xml:space="preserve">Ashfaq &amp; Herbert 2016 - DNA barcodes for bio-surveillance: regulated and economically important arthropod plant pests </w:t>
      </w:r>
    </w:p>
    <w:p w14:paraId="4EC2DC91" w14:textId="77777777" w:rsidR="00A30F24" w:rsidRPr="00A30F24" w:rsidRDefault="00A30F24" w:rsidP="00E643F7">
      <w:pPr>
        <w:pStyle w:val="ListParagraph"/>
        <w:keepNext/>
        <w:numPr>
          <w:ilvl w:val="0"/>
          <w:numId w:val="15"/>
        </w:numPr>
        <w:spacing w:after="160" w:line="240" w:lineRule="auto"/>
      </w:pPr>
      <w:r w:rsidRPr="00A30F24">
        <w:t xml:space="preserve">CABI - https://t.co/LGjlFoOazd </w:t>
      </w:r>
    </w:p>
    <w:p w14:paraId="0417926B" w14:textId="24947C9F" w:rsidR="00A30F24" w:rsidRPr="00A30F24" w:rsidRDefault="00A30F24" w:rsidP="00E643F7">
      <w:pPr>
        <w:pStyle w:val="ListParagraph"/>
        <w:keepNext/>
        <w:numPr>
          <w:ilvl w:val="0"/>
          <w:numId w:val="15"/>
        </w:numPr>
        <w:spacing w:after="160" w:line="240" w:lineRule="auto"/>
      </w:pPr>
      <w:r w:rsidRPr="00A30F24">
        <w:t xml:space="preserve">http://www.europe-aliens.org </w:t>
      </w:r>
    </w:p>
    <w:p w14:paraId="53F175E3" w14:textId="4212BACE" w:rsidR="00A30F24" w:rsidRPr="0038170E" w:rsidRDefault="0038170E" w:rsidP="00AA27C0">
      <w:pPr>
        <w:keepNext/>
        <w:spacing w:after="160"/>
        <w:rPr>
          <w:b/>
          <w:bCs/>
        </w:rPr>
      </w:pPr>
      <w:r w:rsidRPr="0038170E">
        <w:rPr>
          <w:b/>
          <w:bCs/>
        </w:rPr>
        <w:t xml:space="preserve">Supplementary note 2: </w:t>
      </w:r>
      <w:r w:rsidR="0030545C">
        <w:rPr>
          <w:b/>
          <w:bCs/>
        </w:rPr>
        <w:t xml:space="preserve">OTT </w:t>
      </w:r>
      <w:r w:rsidR="00A30F24" w:rsidRPr="0038170E">
        <w:rPr>
          <w:b/>
          <w:bCs/>
        </w:rPr>
        <w:t>Flags removed during sequence filtering</w:t>
      </w:r>
    </w:p>
    <w:p w14:paraId="151A0D79" w14:textId="77777777" w:rsidR="00A30F24" w:rsidRPr="00A30F24" w:rsidRDefault="00A30F24" w:rsidP="00E643F7">
      <w:pPr>
        <w:pStyle w:val="ListParagraph"/>
        <w:keepNext/>
        <w:numPr>
          <w:ilvl w:val="0"/>
          <w:numId w:val="14"/>
        </w:numPr>
        <w:spacing w:after="160" w:line="240" w:lineRule="auto"/>
      </w:pPr>
      <w:r w:rsidRPr="00A30F24">
        <w:t>incertae_sedis</w:t>
      </w:r>
    </w:p>
    <w:p w14:paraId="2AE027E4" w14:textId="77777777" w:rsidR="00A30F24" w:rsidRPr="00A30F24" w:rsidRDefault="00A30F24" w:rsidP="00E643F7">
      <w:pPr>
        <w:pStyle w:val="ListParagraph"/>
        <w:keepNext/>
        <w:numPr>
          <w:ilvl w:val="0"/>
          <w:numId w:val="14"/>
        </w:numPr>
        <w:spacing w:after="160" w:line="240" w:lineRule="auto"/>
      </w:pPr>
      <w:r w:rsidRPr="00A30F24">
        <w:t>major_rank_conflict</w:t>
      </w:r>
    </w:p>
    <w:p w14:paraId="56730282" w14:textId="77777777" w:rsidR="00A30F24" w:rsidRPr="00A30F24" w:rsidRDefault="00A30F24" w:rsidP="00E643F7">
      <w:pPr>
        <w:pStyle w:val="ListParagraph"/>
        <w:keepNext/>
        <w:numPr>
          <w:ilvl w:val="0"/>
          <w:numId w:val="14"/>
        </w:numPr>
        <w:spacing w:after="160" w:line="240" w:lineRule="auto"/>
      </w:pPr>
      <w:r w:rsidRPr="00A30F24">
        <w:t>unplaced</w:t>
      </w:r>
    </w:p>
    <w:p w14:paraId="1B95BDF5" w14:textId="77777777" w:rsidR="00A30F24" w:rsidRPr="00A30F24" w:rsidRDefault="00A30F24" w:rsidP="00E643F7">
      <w:pPr>
        <w:pStyle w:val="ListParagraph"/>
        <w:keepNext/>
        <w:numPr>
          <w:ilvl w:val="0"/>
          <w:numId w:val="14"/>
        </w:numPr>
        <w:spacing w:after="160" w:line="240" w:lineRule="auto"/>
      </w:pPr>
      <w:r w:rsidRPr="00A30F24">
        <w:t>environmental</w:t>
      </w:r>
    </w:p>
    <w:p w14:paraId="79622889" w14:textId="77777777" w:rsidR="00A30F24" w:rsidRPr="00A30F24" w:rsidRDefault="00A30F24" w:rsidP="00E643F7">
      <w:pPr>
        <w:pStyle w:val="ListParagraph"/>
        <w:keepNext/>
        <w:numPr>
          <w:ilvl w:val="0"/>
          <w:numId w:val="14"/>
        </w:numPr>
        <w:spacing w:after="160" w:line="240" w:lineRule="auto"/>
      </w:pPr>
      <w:r w:rsidRPr="00A30F24">
        <w:t>inconsistent</w:t>
      </w:r>
    </w:p>
    <w:p w14:paraId="1B56DC96" w14:textId="77777777" w:rsidR="00A30F24" w:rsidRPr="00A30F24" w:rsidRDefault="00A30F24" w:rsidP="00E643F7">
      <w:pPr>
        <w:pStyle w:val="ListParagraph"/>
        <w:keepNext/>
        <w:numPr>
          <w:ilvl w:val="0"/>
          <w:numId w:val="14"/>
        </w:numPr>
        <w:spacing w:after="160" w:line="240" w:lineRule="auto"/>
      </w:pPr>
      <w:r w:rsidRPr="00A30F24">
        <w:t>extinct</w:t>
      </w:r>
    </w:p>
    <w:p w14:paraId="0EE9D573" w14:textId="77777777" w:rsidR="00A30F24" w:rsidRPr="00A30F24" w:rsidRDefault="00A30F24" w:rsidP="00E643F7">
      <w:pPr>
        <w:pStyle w:val="ListParagraph"/>
        <w:keepNext/>
        <w:numPr>
          <w:ilvl w:val="0"/>
          <w:numId w:val="14"/>
        </w:numPr>
        <w:spacing w:after="160" w:line="240" w:lineRule="auto"/>
      </w:pPr>
      <w:r w:rsidRPr="00A30F24">
        <w:t>hidden</w:t>
      </w:r>
    </w:p>
    <w:p w14:paraId="0689A8D9" w14:textId="77777777" w:rsidR="00A30F24" w:rsidRPr="00A30F24" w:rsidRDefault="00A30F24" w:rsidP="00E643F7">
      <w:pPr>
        <w:pStyle w:val="ListParagraph"/>
        <w:keepNext/>
        <w:numPr>
          <w:ilvl w:val="0"/>
          <w:numId w:val="14"/>
        </w:numPr>
        <w:spacing w:after="160" w:line="240" w:lineRule="auto"/>
      </w:pPr>
      <w:r w:rsidRPr="00A30F24">
        <w:t>hybrid</w:t>
      </w:r>
    </w:p>
    <w:p w14:paraId="7F78948C" w14:textId="77777777" w:rsidR="00A30F24" w:rsidRPr="00A30F24" w:rsidRDefault="00A30F24" w:rsidP="00E643F7">
      <w:pPr>
        <w:pStyle w:val="ListParagraph"/>
        <w:keepNext/>
        <w:numPr>
          <w:ilvl w:val="0"/>
          <w:numId w:val="14"/>
        </w:numPr>
        <w:spacing w:after="160" w:line="240" w:lineRule="auto"/>
      </w:pPr>
      <w:r w:rsidRPr="00A30F24">
        <w:t>not_otu</w:t>
      </w:r>
    </w:p>
    <w:p w14:paraId="62EDA473" w14:textId="77777777" w:rsidR="00A30F24" w:rsidRPr="00A30F24" w:rsidRDefault="00A30F24" w:rsidP="00E643F7">
      <w:pPr>
        <w:pStyle w:val="ListParagraph"/>
        <w:keepNext/>
        <w:numPr>
          <w:ilvl w:val="0"/>
          <w:numId w:val="14"/>
        </w:numPr>
        <w:spacing w:after="160" w:line="240" w:lineRule="auto"/>
      </w:pPr>
      <w:r w:rsidRPr="00A30F24">
        <w:t>viral</w:t>
      </w:r>
    </w:p>
    <w:p w14:paraId="08436FC8" w14:textId="17DD4514" w:rsidR="00A30F24" w:rsidRDefault="00A30F24" w:rsidP="00E643F7">
      <w:pPr>
        <w:pStyle w:val="ListParagraph"/>
        <w:keepNext/>
        <w:numPr>
          <w:ilvl w:val="0"/>
          <w:numId w:val="14"/>
        </w:numPr>
        <w:spacing w:after="160" w:line="240" w:lineRule="auto"/>
      </w:pPr>
      <w:r w:rsidRPr="00A30F24">
        <w:t>barren</w:t>
      </w:r>
    </w:p>
    <w:p w14:paraId="62718354" w14:textId="7E93F4E9" w:rsidR="0030545C" w:rsidRDefault="0030545C" w:rsidP="0030545C">
      <w:pPr>
        <w:keepNext/>
        <w:spacing w:after="160"/>
        <w:rPr>
          <w:b/>
          <w:bCs/>
        </w:rPr>
      </w:pPr>
      <w:r w:rsidRPr="0030545C">
        <w:rPr>
          <w:b/>
          <w:bCs/>
        </w:rPr>
        <w:t xml:space="preserve">Supplementary note 2: </w:t>
      </w:r>
      <w:r>
        <w:rPr>
          <w:b/>
          <w:bCs/>
        </w:rPr>
        <w:t>Sequence terms</w:t>
      </w:r>
      <w:r w:rsidRPr="0030545C">
        <w:rPr>
          <w:b/>
          <w:bCs/>
        </w:rPr>
        <w:t xml:space="preserve"> removed during sequence filtering</w:t>
      </w:r>
    </w:p>
    <w:p w14:paraId="0D278DF3" w14:textId="2E446FDD" w:rsidR="0030545C" w:rsidRPr="0030545C" w:rsidRDefault="0030545C" w:rsidP="0030545C">
      <w:pPr>
        <w:pStyle w:val="ListParagraph"/>
        <w:keepNext/>
        <w:numPr>
          <w:ilvl w:val="0"/>
          <w:numId w:val="16"/>
        </w:numPr>
        <w:spacing w:after="160" w:line="240" w:lineRule="auto"/>
      </w:pPr>
      <w:r w:rsidRPr="0030545C">
        <w:t>sp.</w:t>
      </w:r>
    </w:p>
    <w:p w14:paraId="12844E0D" w14:textId="67F1E8E1" w:rsidR="0030545C" w:rsidRPr="0030545C" w:rsidRDefault="0030545C" w:rsidP="0030545C">
      <w:pPr>
        <w:pStyle w:val="ListParagraph"/>
        <w:keepNext/>
        <w:numPr>
          <w:ilvl w:val="0"/>
          <w:numId w:val="16"/>
        </w:numPr>
        <w:spacing w:after="160" w:line="240" w:lineRule="auto"/>
      </w:pPr>
      <w:r w:rsidRPr="0030545C">
        <w:t>spp.</w:t>
      </w:r>
    </w:p>
    <w:p w14:paraId="467FDE26" w14:textId="3C770450" w:rsidR="0030545C" w:rsidRPr="0030545C" w:rsidRDefault="0030545C" w:rsidP="0030545C">
      <w:pPr>
        <w:pStyle w:val="ListParagraph"/>
        <w:keepNext/>
        <w:numPr>
          <w:ilvl w:val="0"/>
          <w:numId w:val="16"/>
        </w:numPr>
        <w:spacing w:after="160" w:line="240" w:lineRule="auto"/>
      </w:pPr>
      <w:r w:rsidRPr="0030545C">
        <w:t>aff.</w:t>
      </w:r>
    </w:p>
    <w:p w14:paraId="0CC686F7" w14:textId="6BECD6E6" w:rsidR="0030545C" w:rsidRPr="0030545C" w:rsidRDefault="0030545C" w:rsidP="0030545C">
      <w:pPr>
        <w:pStyle w:val="ListParagraph"/>
        <w:keepNext/>
        <w:numPr>
          <w:ilvl w:val="0"/>
          <w:numId w:val="16"/>
        </w:numPr>
        <w:spacing w:after="160" w:line="240" w:lineRule="auto"/>
      </w:pPr>
      <w:r w:rsidRPr="0030545C">
        <w:t>nr.</w:t>
      </w:r>
    </w:p>
    <w:p w14:paraId="77FD324F" w14:textId="009A4734" w:rsidR="0030545C" w:rsidRPr="0030545C" w:rsidRDefault="0030545C" w:rsidP="0030545C">
      <w:pPr>
        <w:pStyle w:val="ListParagraph"/>
        <w:keepNext/>
        <w:numPr>
          <w:ilvl w:val="0"/>
          <w:numId w:val="16"/>
        </w:numPr>
        <w:spacing w:after="160" w:line="240" w:lineRule="auto"/>
      </w:pPr>
      <w:r w:rsidRPr="0030545C">
        <w:t>bv.</w:t>
      </w:r>
    </w:p>
    <w:p w14:paraId="52A524FD" w14:textId="0F4A6690" w:rsidR="0030545C" w:rsidRPr="0030545C" w:rsidRDefault="0030545C" w:rsidP="0030545C">
      <w:pPr>
        <w:pStyle w:val="ListParagraph"/>
        <w:keepNext/>
        <w:numPr>
          <w:ilvl w:val="0"/>
          <w:numId w:val="16"/>
        </w:numPr>
        <w:spacing w:after="160" w:line="240" w:lineRule="auto"/>
      </w:pPr>
      <w:r w:rsidRPr="0030545C">
        <w:t>cf.</w:t>
      </w:r>
    </w:p>
    <w:p w14:paraId="344D6573" w14:textId="113DD326" w:rsidR="0030545C" w:rsidRPr="0030545C" w:rsidRDefault="0030545C" w:rsidP="0030545C">
      <w:pPr>
        <w:pStyle w:val="ListParagraph"/>
        <w:keepNext/>
        <w:numPr>
          <w:ilvl w:val="0"/>
          <w:numId w:val="16"/>
        </w:numPr>
        <w:spacing w:after="160" w:line="240" w:lineRule="auto"/>
      </w:pPr>
      <w:r w:rsidRPr="0030545C">
        <w:t>nom</w:t>
      </w:r>
    </w:p>
    <w:p w14:paraId="0BDA0A1C" w14:textId="3510E7C7" w:rsidR="0030545C" w:rsidRPr="0030545C" w:rsidRDefault="0030545C" w:rsidP="0030545C">
      <w:pPr>
        <w:pStyle w:val="ListParagraph"/>
        <w:keepNext/>
        <w:numPr>
          <w:ilvl w:val="0"/>
          <w:numId w:val="16"/>
        </w:numPr>
        <w:spacing w:after="160" w:line="240" w:lineRule="auto"/>
      </w:pPr>
      <w:r w:rsidRPr="0030545C">
        <w:t>nud</w:t>
      </w:r>
    </w:p>
    <w:p w14:paraId="64989F5F" w14:textId="5CEA5FFC" w:rsidR="0030545C" w:rsidRPr="0030545C" w:rsidRDefault="0030545C" w:rsidP="0030545C">
      <w:pPr>
        <w:pStyle w:val="ListParagraph"/>
        <w:keepNext/>
        <w:numPr>
          <w:ilvl w:val="0"/>
          <w:numId w:val="16"/>
        </w:numPr>
        <w:spacing w:after="160" w:line="240" w:lineRule="auto"/>
      </w:pPr>
      <w:r w:rsidRPr="0030545C">
        <w:t>environment</w:t>
      </w:r>
    </w:p>
    <w:p w14:paraId="26712D93" w14:textId="77FFD2D4" w:rsidR="0030545C" w:rsidRPr="0030545C" w:rsidRDefault="0030545C" w:rsidP="0030545C">
      <w:pPr>
        <w:pStyle w:val="ListParagraph"/>
        <w:keepNext/>
        <w:numPr>
          <w:ilvl w:val="0"/>
          <w:numId w:val="16"/>
        </w:numPr>
        <w:spacing w:after="160" w:line="240" w:lineRule="auto"/>
      </w:pPr>
      <w:r w:rsidRPr="0030545C">
        <w:t>undescribed</w:t>
      </w:r>
    </w:p>
    <w:p w14:paraId="2C480C4C" w14:textId="42B4F3AB" w:rsidR="0030545C" w:rsidRPr="0030545C" w:rsidRDefault="0030545C" w:rsidP="0030545C">
      <w:pPr>
        <w:pStyle w:val="ListParagraph"/>
        <w:keepNext/>
        <w:numPr>
          <w:ilvl w:val="0"/>
          <w:numId w:val="16"/>
        </w:numPr>
        <w:spacing w:after="160" w:line="240" w:lineRule="auto"/>
      </w:pPr>
      <w:r w:rsidRPr="0030545C">
        <w:t>unverified</w:t>
      </w:r>
    </w:p>
    <w:p w14:paraId="32F4D232" w14:textId="1F8E8360" w:rsidR="0030545C" w:rsidRPr="0030545C" w:rsidRDefault="0030545C" w:rsidP="0030545C">
      <w:pPr>
        <w:pStyle w:val="ListParagraph"/>
        <w:keepNext/>
        <w:numPr>
          <w:ilvl w:val="0"/>
          <w:numId w:val="16"/>
        </w:numPr>
        <w:spacing w:after="160" w:line="240" w:lineRule="auto"/>
      </w:pPr>
      <w:r w:rsidRPr="0030545C">
        <w:t>unclassified</w:t>
      </w:r>
    </w:p>
    <w:p w14:paraId="3952C029" w14:textId="7AADACF9" w:rsidR="0030545C" w:rsidRPr="0030545C" w:rsidRDefault="0030545C" w:rsidP="0030545C">
      <w:pPr>
        <w:pStyle w:val="ListParagraph"/>
        <w:keepNext/>
        <w:numPr>
          <w:ilvl w:val="0"/>
          <w:numId w:val="16"/>
        </w:numPr>
        <w:spacing w:after="160" w:line="240" w:lineRule="auto"/>
      </w:pPr>
      <w:r w:rsidRPr="0030545C">
        <w:t>uncultured</w:t>
      </w:r>
    </w:p>
    <w:p w14:paraId="73D1B5A7" w14:textId="23DFD242" w:rsidR="0030545C" w:rsidRPr="0030545C" w:rsidRDefault="0030545C" w:rsidP="0030545C">
      <w:pPr>
        <w:pStyle w:val="ListParagraph"/>
        <w:keepNext/>
        <w:numPr>
          <w:ilvl w:val="0"/>
          <w:numId w:val="16"/>
        </w:numPr>
        <w:spacing w:after="160" w:line="240" w:lineRule="auto"/>
      </w:pPr>
      <w:r w:rsidRPr="0030545C">
        <w:t>unidentified</w:t>
      </w:r>
    </w:p>
    <w:p w14:paraId="42714BA4" w14:textId="397368F8" w:rsidR="0030545C" w:rsidRPr="0030545C" w:rsidRDefault="0030545C" w:rsidP="0030545C">
      <w:pPr>
        <w:pStyle w:val="ListParagraph"/>
        <w:keepNext/>
        <w:numPr>
          <w:ilvl w:val="0"/>
          <w:numId w:val="16"/>
        </w:numPr>
        <w:spacing w:after="160" w:line="240" w:lineRule="auto"/>
      </w:pPr>
      <w:r w:rsidRPr="0030545C">
        <w:lastRenderedPageBreak/>
        <w:t>[0-9] (all numeric)</w:t>
      </w:r>
    </w:p>
    <w:p w14:paraId="1B8ECF4F" w14:textId="0CB6E9BD" w:rsidR="0030545C" w:rsidRPr="0030545C" w:rsidRDefault="0030545C" w:rsidP="0030545C">
      <w:pPr>
        <w:pStyle w:val="ListParagraph"/>
        <w:keepNext/>
        <w:numPr>
          <w:ilvl w:val="0"/>
          <w:numId w:val="16"/>
        </w:numPr>
        <w:spacing w:after="160" w:line="240" w:lineRule="auto"/>
      </w:pPr>
      <w:r w:rsidRPr="0030545C">
        <w:t>[:punct:]</w:t>
      </w:r>
      <w:r>
        <w:t xml:space="preserve"> (</w:t>
      </w:r>
      <w:r w:rsidRPr="0030545C">
        <w:t>Punctuation and symbols)</w:t>
      </w:r>
    </w:p>
    <w:sectPr w:rsidR="0030545C" w:rsidRPr="0030545C" w:rsidSect="00C82015">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er Piper (DEDJTR)" w:date="2020-03-13T14:46:00Z" w:initials="AP(">
    <w:p w14:paraId="7865E1C0" w14:textId="2F582A82" w:rsidR="00F4046A" w:rsidRDefault="00F4046A">
      <w:pPr>
        <w:pStyle w:val="CommentText"/>
      </w:pPr>
      <w:r>
        <w:rPr>
          <w:rStyle w:val="CommentReference"/>
        </w:rPr>
        <w:annotationRef/>
      </w:r>
      <w:r w:rsidR="00A96ED9">
        <w:t xml:space="preserve">Frame this as: </w:t>
      </w:r>
      <w:r>
        <w:t>We use in silico methods to test the hypothesis that DNA metabarcoding could act as a ‘universal’ diagnostic for insect pests</w:t>
      </w:r>
    </w:p>
  </w:comment>
  <w:comment w:id="7" w:author="Alexander Piper (DEDJTR)" w:date="2020-03-12T16:54:00Z" w:initials="AP(">
    <w:p w14:paraId="16A47846" w14:textId="77777777" w:rsidR="00F4046A" w:rsidRDefault="00F4046A">
      <w:pPr>
        <w:pStyle w:val="CommentText"/>
      </w:pPr>
      <w:r>
        <w:rPr>
          <w:rStyle w:val="CommentReference"/>
        </w:rPr>
        <w:annotationRef/>
      </w:r>
      <w:r>
        <w:t>Add columns:</w:t>
      </w:r>
    </w:p>
    <w:p w14:paraId="3EA6C4A3" w14:textId="77777777" w:rsidR="00F4046A" w:rsidRDefault="00F4046A">
      <w:pPr>
        <w:pStyle w:val="CommentText"/>
      </w:pPr>
      <w:r>
        <w:t>– Total number of sequences for evaluation (ie after virtualPCR cutting)</w:t>
      </w:r>
    </w:p>
    <w:p w14:paraId="1ED26554" w14:textId="77777777" w:rsidR="00F4046A" w:rsidRDefault="00F4046A">
      <w:pPr>
        <w:pStyle w:val="CommentText"/>
      </w:pPr>
      <w:r>
        <w:t>-Total number of species</w:t>
      </w:r>
    </w:p>
    <w:p w14:paraId="0885FF44" w14:textId="77777777" w:rsidR="00F4046A" w:rsidRDefault="00F4046A">
      <w:pPr>
        <w:pStyle w:val="CommentText"/>
      </w:pPr>
      <w:r>
        <w:t>-Taxonomic discrimination summary for Pests</w:t>
      </w:r>
    </w:p>
    <w:p w14:paraId="179E8C94" w14:textId="77777777" w:rsidR="00F4046A" w:rsidRDefault="00F4046A">
      <w:pPr>
        <w:pStyle w:val="CommentText"/>
      </w:pPr>
      <w:r>
        <w:t>-Predicted mismatch summary for Pests</w:t>
      </w:r>
    </w:p>
    <w:p w14:paraId="3883B812" w14:textId="77777777" w:rsidR="00F4046A" w:rsidRDefault="00F4046A" w:rsidP="008D4588">
      <w:pPr>
        <w:pStyle w:val="CommentText"/>
      </w:pPr>
      <w:r>
        <w:t>-Taxonomic discrimination summary for all insecta</w:t>
      </w:r>
    </w:p>
    <w:p w14:paraId="30396E1F" w14:textId="77777777" w:rsidR="00F4046A" w:rsidRDefault="00F4046A" w:rsidP="008D4588">
      <w:pPr>
        <w:pStyle w:val="CommentText"/>
      </w:pPr>
      <w:r>
        <w:t>-Predicted mismatch summary for all insecta</w:t>
      </w:r>
    </w:p>
    <w:p w14:paraId="26425E1A" w14:textId="77777777" w:rsidR="00F4046A" w:rsidRDefault="00F4046A" w:rsidP="008D4588">
      <w:pPr>
        <w:pStyle w:val="CommentText"/>
      </w:pPr>
    </w:p>
    <w:p w14:paraId="5B20BFD2" w14:textId="77777777" w:rsidR="00F4046A" w:rsidRDefault="00F4046A" w:rsidP="008D4588">
      <w:pPr>
        <w:pStyle w:val="CommentText"/>
      </w:pPr>
      <w:r>
        <w:t>Arrange best to wrost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65E1C0" w15:done="0"/>
  <w15:commentEx w15:paraId="5B20BF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65E1C0" w16cid:durableId="22161B45"/>
  <w16cid:commentId w16cid:paraId="5B20BFD2" w16cid:durableId="2214E7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58971" w14:textId="77777777" w:rsidR="00034E61" w:rsidRDefault="00034E61" w:rsidP="00200AB7">
      <w:pPr>
        <w:spacing w:after="0" w:line="240" w:lineRule="auto"/>
      </w:pPr>
      <w:r>
        <w:separator/>
      </w:r>
    </w:p>
  </w:endnote>
  <w:endnote w:type="continuationSeparator" w:id="0">
    <w:p w14:paraId="377B91B2" w14:textId="77777777" w:rsidR="00034E61" w:rsidRDefault="00034E61" w:rsidP="00200AB7">
      <w:pPr>
        <w:spacing w:after="0" w:line="240" w:lineRule="auto"/>
      </w:pPr>
      <w:r>
        <w:continuationSeparator/>
      </w:r>
    </w:p>
  </w:endnote>
  <w:endnote w:type="continuationNotice" w:id="1">
    <w:p w14:paraId="4C07D4DA" w14:textId="77777777" w:rsidR="00034E61" w:rsidRDefault="00034E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ora">
    <w:altName w:val="Calibri"/>
    <w:panose1 w:val="020B0604020202020204"/>
    <w:charset w:val="00"/>
    <w:family w:val="auto"/>
    <w:pitch w:val="variable"/>
    <w:sig w:usb0="20000207"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373329"/>
      <w:docPartObj>
        <w:docPartGallery w:val="Page Numbers (Bottom of Page)"/>
        <w:docPartUnique/>
      </w:docPartObj>
    </w:sdtPr>
    <w:sdtEndPr>
      <w:rPr>
        <w:noProof/>
      </w:rPr>
    </w:sdtEndPr>
    <w:sdtContent>
      <w:p w14:paraId="0D684A3D" w14:textId="698B6A84" w:rsidR="00F4046A" w:rsidRDefault="00F404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094CF" w14:textId="77777777" w:rsidR="00F4046A" w:rsidRDefault="00F4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52D01" w14:textId="77777777" w:rsidR="00034E61" w:rsidRDefault="00034E61" w:rsidP="00200AB7">
      <w:pPr>
        <w:spacing w:after="0" w:line="240" w:lineRule="auto"/>
      </w:pPr>
      <w:r>
        <w:separator/>
      </w:r>
    </w:p>
  </w:footnote>
  <w:footnote w:type="continuationSeparator" w:id="0">
    <w:p w14:paraId="006C19F9" w14:textId="77777777" w:rsidR="00034E61" w:rsidRDefault="00034E61" w:rsidP="00200AB7">
      <w:pPr>
        <w:spacing w:after="0" w:line="240" w:lineRule="auto"/>
      </w:pPr>
      <w:r>
        <w:continuationSeparator/>
      </w:r>
    </w:p>
  </w:footnote>
  <w:footnote w:type="continuationNotice" w:id="1">
    <w:p w14:paraId="32F73C70" w14:textId="77777777" w:rsidR="00034E61" w:rsidRDefault="00034E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FD5"/>
    <w:multiLevelType w:val="hybridMultilevel"/>
    <w:tmpl w:val="04A6CCA6"/>
    <w:lvl w:ilvl="0" w:tplc="81180264">
      <w:start w:val="1"/>
      <w:numFmt w:val="bullet"/>
      <w:lvlText w:val="•"/>
      <w:lvlJc w:val="left"/>
      <w:pPr>
        <w:tabs>
          <w:tab w:val="num" w:pos="720"/>
        </w:tabs>
        <w:ind w:left="720" w:hanging="360"/>
      </w:pPr>
      <w:rPr>
        <w:rFonts w:ascii="Arial" w:hAnsi="Arial" w:hint="default"/>
      </w:rPr>
    </w:lvl>
    <w:lvl w:ilvl="1" w:tplc="F85814DE" w:tentative="1">
      <w:start w:val="1"/>
      <w:numFmt w:val="bullet"/>
      <w:lvlText w:val="•"/>
      <w:lvlJc w:val="left"/>
      <w:pPr>
        <w:tabs>
          <w:tab w:val="num" w:pos="1440"/>
        </w:tabs>
        <w:ind w:left="1440" w:hanging="360"/>
      </w:pPr>
      <w:rPr>
        <w:rFonts w:ascii="Arial" w:hAnsi="Arial" w:hint="default"/>
      </w:rPr>
    </w:lvl>
    <w:lvl w:ilvl="2" w:tplc="EB107788" w:tentative="1">
      <w:start w:val="1"/>
      <w:numFmt w:val="bullet"/>
      <w:lvlText w:val="•"/>
      <w:lvlJc w:val="left"/>
      <w:pPr>
        <w:tabs>
          <w:tab w:val="num" w:pos="2160"/>
        </w:tabs>
        <w:ind w:left="2160" w:hanging="360"/>
      </w:pPr>
      <w:rPr>
        <w:rFonts w:ascii="Arial" w:hAnsi="Arial" w:hint="default"/>
      </w:rPr>
    </w:lvl>
    <w:lvl w:ilvl="3" w:tplc="1C786ED4" w:tentative="1">
      <w:start w:val="1"/>
      <w:numFmt w:val="bullet"/>
      <w:lvlText w:val="•"/>
      <w:lvlJc w:val="left"/>
      <w:pPr>
        <w:tabs>
          <w:tab w:val="num" w:pos="2880"/>
        </w:tabs>
        <w:ind w:left="2880" w:hanging="360"/>
      </w:pPr>
      <w:rPr>
        <w:rFonts w:ascii="Arial" w:hAnsi="Arial" w:hint="default"/>
      </w:rPr>
    </w:lvl>
    <w:lvl w:ilvl="4" w:tplc="291A1CFC" w:tentative="1">
      <w:start w:val="1"/>
      <w:numFmt w:val="bullet"/>
      <w:lvlText w:val="•"/>
      <w:lvlJc w:val="left"/>
      <w:pPr>
        <w:tabs>
          <w:tab w:val="num" w:pos="3600"/>
        </w:tabs>
        <w:ind w:left="3600" w:hanging="360"/>
      </w:pPr>
      <w:rPr>
        <w:rFonts w:ascii="Arial" w:hAnsi="Arial" w:hint="default"/>
      </w:rPr>
    </w:lvl>
    <w:lvl w:ilvl="5" w:tplc="5E7884B2" w:tentative="1">
      <w:start w:val="1"/>
      <w:numFmt w:val="bullet"/>
      <w:lvlText w:val="•"/>
      <w:lvlJc w:val="left"/>
      <w:pPr>
        <w:tabs>
          <w:tab w:val="num" w:pos="4320"/>
        </w:tabs>
        <w:ind w:left="4320" w:hanging="360"/>
      </w:pPr>
      <w:rPr>
        <w:rFonts w:ascii="Arial" w:hAnsi="Arial" w:hint="default"/>
      </w:rPr>
    </w:lvl>
    <w:lvl w:ilvl="6" w:tplc="44F862E2" w:tentative="1">
      <w:start w:val="1"/>
      <w:numFmt w:val="bullet"/>
      <w:lvlText w:val="•"/>
      <w:lvlJc w:val="left"/>
      <w:pPr>
        <w:tabs>
          <w:tab w:val="num" w:pos="5040"/>
        </w:tabs>
        <w:ind w:left="5040" w:hanging="360"/>
      </w:pPr>
      <w:rPr>
        <w:rFonts w:ascii="Arial" w:hAnsi="Arial" w:hint="default"/>
      </w:rPr>
    </w:lvl>
    <w:lvl w:ilvl="7" w:tplc="E41CB334" w:tentative="1">
      <w:start w:val="1"/>
      <w:numFmt w:val="bullet"/>
      <w:lvlText w:val="•"/>
      <w:lvlJc w:val="left"/>
      <w:pPr>
        <w:tabs>
          <w:tab w:val="num" w:pos="5760"/>
        </w:tabs>
        <w:ind w:left="5760" w:hanging="360"/>
      </w:pPr>
      <w:rPr>
        <w:rFonts w:ascii="Arial" w:hAnsi="Arial" w:hint="default"/>
      </w:rPr>
    </w:lvl>
    <w:lvl w:ilvl="8" w:tplc="5A0E52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926FAD"/>
    <w:multiLevelType w:val="hybridMultilevel"/>
    <w:tmpl w:val="2BCE005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1864C3"/>
    <w:multiLevelType w:val="hybridMultilevel"/>
    <w:tmpl w:val="D7F8F0F2"/>
    <w:lvl w:ilvl="0" w:tplc="E13C70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3B641C"/>
    <w:multiLevelType w:val="hybridMultilevel"/>
    <w:tmpl w:val="1908A432"/>
    <w:lvl w:ilvl="0" w:tplc="B560B652">
      <w:start w:val="1"/>
      <w:numFmt w:val="bullet"/>
      <w:lvlText w:val="-"/>
      <w:lvlJc w:val="left"/>
      <w:pPr>
        <w:ind w:left="720" w:hanging="360"/>
      </w:pPr>
      <w:rPr>
        <w:rFonts w:ascii="Garamond" w:eastAsiaTheme="minorHAnsi" w:hAnsi="Garamond"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49113E"/>
    <w:multiLevelType w:val="hybridMultilevel"/>
    <w:tmpl w:val="49605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C03F6"/>
    <w:multiLevelType w:val="hybridMultilevel"/>
    <w:tmpl w:val="5E323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8A1680"/>
    <w:multiLevelType w:val="hybridMultilevel"/>
    <w:tmpl w:val="DC7E8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876B84"/>
    <w:multiLevelType w:val="hybridMultilevel"/>
    <w:tmpl w:val="BCFEDF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A32410"/>
    <w:multiLevelType w:val="hybridMultilevel"/>
    <w:tmpl w:val="8AF45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AA354F"/>
    <w:multiLevelType w:val="hybridMultilevel"/>
    <w:tmpl w:val="C20E0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305B4B"/>
    <w:multiLevelType w:val="hybridMultilevel"/>
    <w:tmpl w:val="202CBB4E"/>
    <w:lvl w:ilvl="0" w:tplc="0C09000F">
      <w:start w:val="1"/>
      <w:numFmt w:val="decimal"/>
      <w:lvlText w:val="%1."/>
      <w:lvlJc w:val="left"/>
      <w:pPr>
        <w:ind w:left="643" w:hanging="360"/>
      </w:p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11" w15:restartNumberingAfterBreak="0">
    <w:nsid w:val="59E156BD"/>
    <w:multiLevelType w:val="hybridMultilevel"/>
    <w:tmpl w:val="CF72E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23197C"/>
    <w:multiLevelType w:val="hybridMultilevel"/>
    <w:tmpl w:val="AD90D96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6FA3FD4"/>
    <w:multiLevelType w:val="hybridMultilevel"/>
    <w:tmpl w:val="C3702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1A1A1C"/>
    <w:multiLevelType w:val="hybridMultilevel"/>
    <w:tmpl w:val="BABE82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7C417C"/>
    <w:multiLevelType w:val="hybridMultilevel"/>
    <w:tmpl w:val="058C2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4"/>
  </w:num>
  <w:num w:numId="5">
    <w:abstractNumId w:val="2"/>
  </w:num>
  <w:num w:numId="6">
    <w:abstractNumId w:val="3"/>
  </w:num>
  <w:num w:numId="7">
    <w:abstractNumId w:val="14"/>
  </w:num>
  <w:num w:numId="8">
    <w:abstractNumId w:val="11"/>
  </w:num>
  <w:num w:numId="9">
    <w:abstractNumId w:val="0"/>
  </w:num>
  <w:num w:numId="10">
    <w:abstractNumId w:val="7"/>
  </w:num>
  <w:num w:numId="11">
    <w:abstractNumId w:val="9"/>
  </w:num>
  <w:num w:numId="12">
    <w:abstractNumId w:val="6"/>
  </w:num>
  <w:num w:numId="13">
    <w:abstractNumId w:val="12"/>
  </w:num>
  <w:num w:numId="14">
    <w:abstractNumId w:val="8"/>
  </w:num>
  <w:num w:numId="15">
    <w:abstractNumId w:val="15"/>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Piper (DEDJTR)">
    <w15:presenceInfo w15:providerId="AD" w15:userId="S::alexander.piper@agriculture.vic.gov.au::03115bc2-e66c-46c3-b298-a253ec774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FD"/>
    <w:rsid w:val="00001C9C"/>
    <w:rsid w:val="0001073C"/>
    <w:rsid w:val="000128A0"/>
    <w:rsid w:val="00013D4D"/>
    <w:rsid w:val="00026AF5"/>
    <w:rsid w:val="00034E61"/>
    <w:rsid w:val="000362F5"/>
    <w:rsid w:val="00042207"/>
    <w:rsid w:val="00046AE8"/>
    <w:rsid w:val="0005075D"/>
    <w:rsid w:val="000542FB"/>
    <w:rsid w:val="000544CF"/>
    <w:rsid w:val="00065A22"/>
    <w:rsid w:val="000663D4"/>
    <w:rsid w:val="00067F09"/>
    <w:rsid w:val="00071490"/>
    <w:rsid w:val="00086116"/>
    <w:rsid w:val="000A05DF"/>
    <w:rsid w:val="000C3B17"/>
    <w:rsid w:val="000D4A95"/>
    <w:rsid w:val="000E0286"/>
    <w:rsid w:val="000F243D"/>
    <w:rsid w:val="000F7E25"/>
    <w:rsid w:val="001070E9"/>
    <w:rsid w:val="00112C06"/>
    <w:rsid w:val="0011424E"/>
    <w:rsid w:val="0011741B"/>
    <w:rsid w:val="00123C69"/>
    <w:rsid w:val="001259FD"/>
    <w:rsid w:val="00126D48"/>
    <w:rsid w:val="001321D7"/>
    <w:rsid w:val="0013295D"/>
    <w:rsid w:val="00147FB0"/>
    <w:rsid w:val="001558D0"/>
    <w:rsid w:val="00163545"/>
    <w:rsid w:val="0016608D"/>
    <w:rsid w:val="001808EA"/>
    <w:rsid w:val="00182E94"/>
    <w:rsid w:val="001B29E0"/>
    <w:rsid w:val="001B5671"/>
    <w:rsid w:val="001B5E76"/>
    <w:rsid w:val="001C0F8C"/>
    <w:rsid w:val="001C4185"/>
    <w:rsid w:val="001D1C6C"/>
    <w:rsid w:val="001D4544"/>
    <w:rsid w:val="001E0BAF"/>
    <w:rsid w:val="001E34C8"/>
    <w:rsid w:val="001E59EA"/>
    <w:rsid w:val="001E6DF2"/>
    <w:rsid w:val="001F218C"/>
    <w:rsid w:val="001F6AD2"/>
    <w:rsid w:val="00200AB7"/>
    <w:rsid w:val="00206405"/>
    <w:rsid w:val="00213AB7"/>
    <w:rsid w:val="00213BC1"/>
    <w:rsid w:val="002208E4"/>
    <w:rsid w:val="00226758"/>
    <w:rsid w:val="002279F2"/>
    <w:rsid w:val="00230A3A"/>
    <w:rsid w:val="00234E9D"/>
    <w:rsid w:val="00240651"/>
    <w:rsid w:val="0025491E"/>
    <w:rsid w:val="002570AF"/>
    <w:rsid w:val="002570C3"/>
    <w:rsid w:val="00261908"/>
    <w:rsid w:val="00264513"/>
    <w:rsid w:val="002706B4"/>
    <w:rsid w:val="00271582"/>
    <w:rsid w:val="002801D1"/>
    <w:rsid w:val="002834F5"/>
    <w:rsid w:val="00285B4F"/>
    <w:rsid w:val="00290934"/>
    <w:rsid w:val="0029315A"/>
    <w:rsid w:val="002934A5"/>
    <w:rsid w:val="00294882"/>
    <w:rsid w:val="00295554"/>
    <w:rsid w:val="002961A2"/>
    <w:rsid w:val="00296ECC"/>
    <w:rsid w:val="002A26DE"/>
    <w:rsid w:val="002B2EEA"/>
    <w:rsid w:val="002B52F5"/>
    <w:rsid w:val="002C212A"/>
    <w:rsid w:val="002C342C"/>
    <w:rsid w:val="002C39D4"/>
    <w:rsid w:val="002D7DB7"/>
    <w:rsid w:val="002E63D4"/>
    <w:rsid w:val="002F5EE3"/>
    <w:rsid w:val="0030545C"/>
    <w:rsid w:val="003212B5"/>
    <w:rsid w:val="003240D2"/>
    <w:rsid w:val="00333D38"/>
    <w:rsid w:val="00336218"/>
    <w:rsid w:val="0034443F"/>
    <w:rsid w:val="00344D59"/>
    <w:rsid w:val="0034578C"/>
    <w:rsid w:val="0035354C"/>
    <w:rsid w:val="00366AA7"/>
    <w:rsid w:val="00371A54"/>
    <w:rsid w:val="00373873"/>
    <w:rsid w:val="00375FC0"/>
    <w:rsid w:val="0038170E"/>
    <w:rsid w:val="00382DBC"/>
    <w:rsid w:val="00384A47"/>
    <w:rsid w:val="00390EF4"/>
    <w:rsid w:val="00392337"/>
    <w:rsid w:val="00393B60"/>
    <w:rsid w:val="003B050D"/>
    <w:rsid w:val="003B1776"/>
    <w:rsid w:val="003B69A8"/>
    <w:rsid w:val="003B7D5D"/>
    <w:rsid w:val="003C24A7"/>
    <w:rsid w:val="003D1543"/>
    <w:rsid w:val="003D7EB9"/>
    <w:rsid w:val="003E22A7"/>
    <w:rsid w:val="003E2B70"/>
    <w:rsid w:val="003E30FD"/>
    <w:rsid w:val="003E7E3D"/>
    <w:rsid w:val="003F55FB"/>
    <w:rsid w:val="00400715"/>
    <w:rsid w:val="00406364"/>
    <w:rsid w:val="004100D0"/>
    <w:rsid w:val="00410732"/>
    <w:rsid w:val="00412D52"/>
    <w:rsid w:val="00415B94"/>
    <w:rsid w:val="00425C54"/>
    <w:rsid w:val="00430C7D"/>
    <w:rsid w:val="00434FBD"/>
    <w:rsid w:val="00435486"/>
    <w:rsid w:val="00437C7A"/>
    <w:rsid w:val="0044025F"/>
    <w:rsid w:val="00440ECA"/>
    <w:rsid w:val="0044100F"/>
    <w:rsid w:val="004440C0"/>
    <w:rsid w:val="004457DC"/>
    <w:rsid w:val="00451BE9"/>
    <w:rsid w:val="0045614D"/>
    <w:rsid w:val="0046784B"/>
    <w:rsid w:val="004858CD"/>
    <w:rsid w:val="0049153C"/>
    <w:rsid w:val="00491B3B"/>
    <w:rsid w:val="00495FE0"/>
    <w:rsid w:val="004960FA"/>
    <w:rsid w:val="00497493"/>
    <w:rsid w:val="00497A38"/>
    <w:rsid w:val="004A54AB"/>
    <w:rsid w:val="004C036A"/>
    <w:rsid w:val="004C1397"/>
    <w:rsid w:val="004C1E3D"/>
    <w:rsid w:val="004C27E5"/>
    <w:rsid w:val="004D7A8F"/>
    <w:rsid w:val="004E22BC"/>
    <w:rsid w:val="004E2B4F"/>
    <w:rsid w:val="004F28F3"/>
    <w:rsid w:val="00513848"/>
    <w:rsid w:val="00515228"/>
    <w:rsid w:val="00521EDA"/>
    <w:rsid w:val="00523660"/>
    <w:rsid w:val="00523986"/>
    <w:rsid w:val="005267E9"/>
    <w:rsid w:val="005355EB"/>
    <w:rsid w:val="00536E65"/>
    <w:rsid w:val="00540665"/>
    <w:rsid w:val="00544A20"/>
    <w:rsid w:val="00546D20"/>
    <w:rsid w:val="00557FC7"/>
    <w:rsid w:val="005634E0"/>
    <w:rsid w:val="00571206"/>
    <w:rsid w:val="0058045D"/>
    <w:rsid w:val="00586411"/>
    <w:rsid w:val="00591314"/>
    <w:rsid w:val="00591671"/>
    <w:rsid w:val="005922BB"/>
    <w:rsid w:val="005960AD"/>
    <w:rsid w:val="00596E6D"/>
    <w:rsid w:val="005A2623"/>
    <w:rsid w:val="005A3D78"/>
    <w:rsid w:val="005B546D"/>
    <w:rsid w:val="005C2168"/>
    <w:rsid w:val="005C31C7"/>
    <w:rsid w:val="005C7F18"/>
    <w:rsid w:val="005D3676"/>
    <w:rsid w:val="005D39F3"/>
    <w:rsid w:val="005D3B0F"/>
    <w:rsid w:val="005D5D40"/>
    <w:rsid w:val="00606A17"/>
    <w:rsid w:val="00616C4C"/>
    <w:rsid w:val="006214EB"/>
    <w:rsid w:val="00623BB5"/>
    <w:rsid w:val="00634438"/>
    <w:rsid w:val="00635FB7"/>
    <w:rsid w:val="006407DB"/>
    <w:rsid w:val="00641DAB"/>
    <w:rsid w:val="00653F58"/>
    <w:rsid w:val="00675226"/>
    <w:rsid w:val="00685265"/>
    <w:rsid w:val="00693476"/>
    <w:rsid w:val="00694411"/>
    <w:rsid w:val="00697B36"/>
    <w:rsid w:val="006A519B"/>
    <w:rsid w:val="006B2A02"/>
    <w:rsid w:val="006B31DB"/>
    <w:rsid w:val="006B4C4B"/>
    <w:rsid w:val="006B54D9"/>
    <w:rsid w:val="006C0EB4"/>
    <w:rsid w:val="006C3586"/>
    <w:rsid w:val="006C4191"/>
    <w:rsid w:val="006C427B"/>
    <w:rsid w:val="006C506F"/>
    <w:rsid w:val="006D522A"/>
    <w:rsid w:val="006E39D6"/>
    <w:rsid w:val="006E7619"/>
    <w:rsid w:val="006F1460"/>
    <w:rsid w:val="00717929"/>
    <w:rsid w:val="00723635"/>
    <w:rsid w:val="007244B2"/>
    <w:rsid w:val="007244E0"/>
    <w:rsid w:val="00724752"/>
    <w:rsid w:val="00732773"/>
    <w:rsid w:val="00740751"/>
    <w:rsid w:val="007460EA"/>
    <w:rsid w:val="00746D9C"/>
    <w:rsid w:val="00751ADA"/>
    <w:rsid w:val="007528C9"/>
    <w:rsid w:val="00753A97"/>
    <w:rsid w:val="00755113"/>
    <w:rsid w:val="00760915"/>
    <w:rsid w:val="00760C76"/>
    <w:rsid w:val="0078167F"/>
    <w:rsid w:val="00786BAC"/>
    <w:rsid w:val="007941A4"/>
    <w:rsid w:val="007B28FF"/>
    <w:rsid w:val="007B73B1"/>
    <w:rsid w:val="007C1568"/>
    <w:rsid w:val="007C2A19"/>
    <w:rsid w:val="007D0B48"/>
    <w:rsid w:val="007D71E7"/>
    <w:rsid w:val="007E033C"/>
    <w:rsid w:val="007E10C0"/>
    <w:rsid w:val="007E3B84"/>
    <w:rsid w:val="007E3C9B"/>
    <w:rsid w:val="007F43BE"/>
    <w:rsid w:val="007F4801"/>
    <w:rsid w:val="00812413"/>
    <w:rsid w:val="008175D5"/>
    <w:rsid w:val="00822477"/>
    <w:rsid w:val="00833927"/>
    <w:rsid w:val="008555AE"/>
    <w:rsid w:val="0085777C"/>
    <w:rsid w:val="0086572C"/>
    <w:rsid w:val="00870252"/>
    <w:rsid w:val="00870A6A"/>
    <w:rsid w:val="00873AC0"/>
    <w:rsid w:val="00880568"/>
    <w:rsid w:val="00881D16"/>
    <w:rsid w:val="00884219"/>
    <w:rsid w:val="00884CFF"/>
    <w:rsid w:val="00885286"/>
    <w:rsid w:val="00886794"/>
    <w:rsid w:val="00887B9E"/>
    <w:rsid w:val="0089755C"/>
    <w:rsid w:val="008977E7"/>
    <w:rsid w:val="008B6020"/>
    <w:rsid w:val="008B6ADB"/>
    <w:rsid w:val="008B76C9"/>
    <w:rsid w:val="008C6874"/>
    <w:rsid w:val="008C6B63"/>
    <w:rsid w:val="008D0E66"/>
    <w:rsid w:val="008D200A"/>
    <w:rsid w:val="008D4588"/>
    <w:rsid w:val="008E0273"/>
    <w:rsid w:val="008E0B5A"/>
    <w:rsid w:val="008F340B"/>
    <w:rsid w:val="008F4C85"/>
    <w:rsid w:val="0091013A"/>
    <w:rsid w:val="00915716"/>
    <w:rsid w:val="00926A89"/>
    <w:rsid w:val="00934A24"/>
    <w:rsid w:val="0093562E"/>
    <w:rsid w:val="00936696"/>
    <w:rsid w:val="009447B6"/>
    <w:rsid w:val="00944B8B"/>
    <w:rsid w:val="0095316D"/>
    <w:rsid w:val="00955572"/>
    <w:rsid w:val="00955ABB"/>
    <w:rsid w:val="009614F0"/>
    <w:rsid w:val="00962C08"/>
    <w:rsid w:val="00962D94"/>
    <w:rsid w:val="00966F7F"/>
    <w:rsid w:val="0097156D"/>
    <w:rsid w:val="00973062"/>
    <w:rsid w:val="009733EB"/>
    <w:rsid w:val="00976E4F"/>
    <w:rsid w:val="009800B7"/>
    <w:rsid w:val="00994125"/>
    <w:rsid w:val="00997DCC"/>
    <w:rsid w:val="009B520B"/>
    <w:rsid w:val="009B7F25"/>
    <w:rsid w:val="009B7FF2"/>
    <w:rsid w:val="009C07D8"/>
    <w:rsid w:val="009C14C2"/>
    <w:rsid w:val="009C5D88"/>
    <w:rsid w:val="009D0923"/>
    <w:rsid w:val="009D4087"/>
    <w:rsid w:val="009E3F51"/>
    <w:rsid w:val="009E4BA4"/>
    <w:rsid w:val="009E620B"/>
    <w:rsid w:val="009F09CD"/>
    <w:rsid w:val="009F2997"/>
    <w:rsid w:val="009F390C"/>
    <w:rsid w:val="009F3C46"/>
    <w:rsid w:val="00A01068"/>
    <w:rsid w:val="00A02AAA"/>
    <w:rsid w:val="00A04E08"/>
    <w:rsid w:val="00A07E4B"/>
    <w:rsid w:val="00A12B58"/>
    <w:rsid w:val="00A12B80"/>
    <w:rsid w:val="00A17066"/>
    <w:rsid w:val="00A20065"/>
    <w:rsid w:val="00A260B3"/>
    <w:rsid w:val="00A26E05"/>
    <w:rsid w:val="00A30F24"/>
    <w:rsid w:val="00A31F0B"/>
    <w:rsid w:val="00A35096"/>
    <w:rsid w:val="00A432FB"/>
    <w:rsid w:val="00A433BE"/>
    <w:rsid w:val="00A45177"/>
    <w:rsid w:val="00A459C0"/>
    <w:rsid w:val="00A51BEA"/>
    <w:rsid w:val="00A6386F"/>
    <w:rsid w:val="00A71499"/>
    <w:rsid w:val="00A7194D"/>
    <w:rsid w:val="00A84DC8"/>
    <w:rsid w:val="00A90AEA"/>
    <w:rsid w:val="00A91A06"/>
    <w:rsid w:val="00A91AD2"/>
    <w:rsid w:val="00A93239"/>
    <w:rsid w:val="00A96ED9"/>
    <w:rsid w:val="00AA27C0"/>
    <w:rsid w:val="00AA32E9"/>
    <w:rsid w:val="00AA6D02"/>
    <w:rsid w:val="00AA7302"/>
    <w:rsid w:val="00AC1572"/>
    <w:rsid w:val="00AC67A1"/>
    <w:rsid w:val="00AD0C99"/>
    <w:rsid w:val="00AD1401"/>
    <w:rsid w:val="00AD3E17"/>
    <w:rsid w:val="00AE2CC8"/>
    <w:rsid w:val="00AE7310"/>
    <w:rsid w:val="00AF231B"/>
    <w:rsid w:val="00AF5646"/>
    <w:rsid w:val="00AF63A7"/>
    <w:rsid w:val="00B02FD9"/>
    <w:rsid w:val="00B079FB"/>
    <w:rsid w:val="00B12726"/>
    <w:rsid w:val="00B131B5"/>
    <w:rsid w:val="00B229DE"/>
    <w:rsid w:val="00B254A6"/>
    <w:rsid w:val="00B25585"/>
    <w:rsid w:val="00B25F4D"/>
    <w:rsid w:val="00B404BD"/>
    <w:rsid w:val="00B561F6"/>
    <w:rsid w:val="00B92402"/>
    <w:rsid w:val="00B93B10"/>
    <w:rsid w:val="00B97678"/>
    <w:rsid w:val="00BA0E97"/>
    <w:rsid w:val="00BA4A02"/>
    <w:rsid w:val="00BA4BEA"/>
    <w:rsid w:val="00BA588C"/>
    <w:rsid w:val="00BB3F7B"/>
    <w:rsid w:val="00BB54F7"/>
    <w:rsid w:val="00BC1250"/>
    <w:rsid w:val="00BC1A70"/>
    <w:rsid w:val="00BE0186"/>
    <w:rsid w:val="00BE5EEF"/>
    <w:rsid w:val="00BE6011"/>
    <w:rsid w:val="00BF24C1"/>
    <w:rsid w:val="00BF4F05"/>
    <w:rsid w:val="00BF513D"/>
    <w:rsid w:val="00C10590"/>
    <w:rsid w:val="00C12F75"/>
    <w:rsid w:val="00C145F5"/>
    <w:rsid w:val="00C15DB6"/>
    <w:rsid w:val="00C2478A"/>
    <w:rsid w:val="00C2499F"/>
    <w:rsid w:val="00C253B9"/>
    <w:rsid w:val="00C26713"/>
    <w:rsid w:val="00C32C37"/>
    <w:rsid w:val="00C346D8"/>
    <w:rsid w:val="00C54AFA"/>
    <w:rsid w:val="00C624EB"/>
    <w:rsid w:val="00C66280"/>
    <w:rsid w:val="00C82015"/>
    <w:rsid w:val="00C84A38"/>
    <w:rsid w:val="00C87CD4"/>
    <w:rsid w:val="00C9024A"/>
    <w:rsid w:val="00C915A4"/>
    <w:rsid w:val="00C972D1"/>
    <w:rsid w:val="00CA353C"/>
    <w:rsid w:val="00CA36FA"/>
    <w:rsid w:val="00CA4711"/>
    <w:rsid w:val="00CA7AD8"/>
    <w:rsid w:val="00CB324B"/>
    <w:rsid w:val="00CB5E32"/>
    <w:rsid w:val="00CC2E0C"/>
    <w:rsid w:val="00CC5FF7"/>
    <w:rsid w:val="00CC7405"/>
    <w:rsid w:val="00CD0671"/>
    <w:rsid w:val="00CD06B0"/>
    <w:rsid w:val="00CE6FC6"/>
    <w:rsid w:val="00CF10E7"/>
    <w:rsid w:val="00CF441B"/>
    <w:rsid w:val="00CF7FDD"/>
    <w:rsid w:val="00D00687"/>
    <w:rsid w:val="00D0455E"/>
    <w:rsid w:val="00D05371"/>
    <w:rsid w:val="00D158D8"/>
    <w:rsid w:val="00D21102"/>
    <w:rsid w:val="00D26940"/>
    <w:rsid w:val="00D345E6"/>
    <w:rsid w:val="00D34D15"/>
    <w:rsid w:val="00D35A27"/>
    <w:rsid w:val="00D41FA9"/>
    <w:rsid w:val="00D4556C"/>
    <w:rsid w:val="00D51660"/>
    <w:rsid w:val="00D51D89"/>
    <w:rsid w:val="00D55F6F"/>
    <w:rsid w:val="00D66411"/>
    <w:rsid w:val="00D713EF"/>
    <w:rsid w:val="00D87F30"/>
    <w:rsid w:val="00D91D19"/>
    <w:rsid w:val="00DA15BD"/>
    <w:rsid w:val="00DC03C3"/>
    <w:rsid w:val="00DC2429"/>
    <w:rsid w:val="00DC68D2"/>
    <w:rsid w:val="00DD0B26"/>
    <w:rsid w:val="00DD6BB7"/>
    <w:rsid w:val="00DD6D78"/>
    <w:rsid w:val="00DE0840"/>
    <w:rsid w:val="00DF3C0B"/>
    <w:rsid w:val="00E056CC"/>
    <w:rsid w:val="00E178F6"/>
    <w:rsid w:val="00E24CA2"/>
    <w:rsid w:val="00E325F6"/>
    <w:rsid w:val="00E33E6A"/>
    <w:rsid w:val="00E446A3"/>
    <w:rsid w:val="00E46356"/>
    <w:rsid w:val="00E51FE6"/>
    <w:rsid w:val="00E54E13"/>
    <w:rsid w:val="00E564FD"/>
    <w:rsid w:val="00E61A66"/>
    <w:rsid w:val="00E643F7"/>
    <w:rsid w:val="00E65266"/>
    <w:rsid w:val="00E71D5D"/>
    <w:rsid w:val="00E75388"/>
    <w:rsid w:val="00E75B92"/>
    <w:rsid w:val="00E76830"/>
    <w:rsid w:val="00E7748E"/>
    <w:rsid w:val="00E85964"/>
    <w:rsid w:val="00EA5D45"/>
    <w:rsid w:val="00EB28C6"/>
    <w:rsid w:val="00EB3AE3"/>
    <w:rsid w:val="00EC4557"/>
    <w:rsid w:val="00EE5BCB"/>
    <w:rsid w:val="00EF043C"/>
    <w:rsid w:val="00EF0BDF"/>
    <w:rsid w:val="00EF44F7"/>
    <w:rsid w:val="00F025E6"/>
    <w:rsid w:val="00F11C83"/>
    <w:rsid w:val="00F13B35"/>
    <w:rsid w:val="00F1672D"/>
    <w:rsid w:val="00F16C1F"/>
    <w:rsid w:val="00F172DB"/>
    <w:rsid w:val="00F26BE8"/>
    <w:rsid w:val="00F4046A"/>
    <w:rsid w:val="00F42300"/>
    <w:rsid w:val="00F50D17"/>
    <w:rsid w:val="00F522FD"/>
    <w:rsid w:val="00F555C9"/>
    <w:rsid w:val="00F5714D"/>
    <w:rsid w:val="00F63A22"/>
    <w:rsid w:val="00F662C9"/>
    <w:rsid w:val="00F6709E"/>
    <w:rsid w:val="00F70E87"/>
    <w:rsid w:val="00F74D65"/>
    <w:rsid w:val="00F74EDE"/>
    <w:rsid w:val="00F81B3D"/>
    <w:rsid w:val="00F97909"/>
    <w:rsid w:val="00FA270D"/>
    <w:rsid w:val="00FA3638"/>
    <w:rsid w:val="00FA5BD2"/>
    <w:rsid w:val="00FA7EE4"/>
    <w:rsid w:val="00FB182B"/>
    <w:rsid w:val="00FB496F"/>
    <w:rsid w:val="00FC32DA"/>
    <w:rsid w:val="00FD20BC"/>
    <w:rsid w:val="00FD2621"/>
    <w:rsid w:val="00FD7783"/>
    <w:rsid w:val="00FE7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2D73D"/>
  <w15:chartTrackingRefBased/>
  <w15:docId w15:val="{7394B5CE-13A3-47DA-B3E2-3A5708FE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0"/>
    <w:pPr>
      <w:spacing w:after="200" w:line="480" w:lineRule="auto"/>
    </w:pPr>
    <w:rPr>
      <w:rFonts w:ascii="Lora" w:hAnsi="Lora"/>
    </w:rPr>
  </w:style>
  <w:style w:type="paragraph" w:styleId="Heading1">
    <w:name w:val="heading 1"/>
    <w:basedOn w:val="Normal"/>
    <w:next w:val="Normal"/>
    <w:link w:val="Heading1Char"/>
    <w:uiPriority w:val="9"/>
    <w:qFormat/>
    <w:rsid w:val="00AA27C0"/>
    <w:pPr>
      <w:keepNext/>
      <w:keepLines/>
      <w:spacing w:before="240" w:after="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AA27C0"/>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B324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E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2E0C"/>
    <w:pPr>
      <w:ind w:left="720"/>
      <w:contextualSpacing/>
    </w:pPr>
  </w:style>
  <w:style w:type="character" w:styleId="Hyperlink">
    <w:name w:val="Hyperlink"/>
    <w:basedOn w:val="DefaultParagraphFont"/>
    <w:uiPriority w:val="99"/>
    <w:unhideWhenUsed/>
    <w:rsid w:val="00CC2E0C"/>
    <w:rPr>
      <w:color w:val="0000FF"/>
      <w:u w:val="single"/>
    </w:rPr>
  </w:style>
  <w:style w:type="character" w:customStyle="1" w:styleId="UnresolvedMention1">
    <w:name w:val="Unresolved Mention1"/>
    <w:basedOn w:val="DefaultParagraphFont"/>
    <w:uiPriority w:val="99"/>
    <w:semiHidden/>
    <w:unhideWhenUsed/>
    <w:rsid w:val="00DC03C3"/>
    <w:rPr>
      <w:color w:val="808080"/>
      <w:shd w:val="clear" w:color="auto" w:fill="E6E6E6"/>
    </w:rPr>
  </w:style>
  <w:style w:type="paragraph" w:styleId="Caption">
    <w:name w:val="caption"/>
    <w:basedOn w:val="Normal"/>
    <w:next w:val="Normal"/>
    <w:uiPriority w:val="35"/>
    <w:unhideWhenUsed/>
    <w:qFormat/>
    <w:rsid w:val="00634438"/>
    <w:pPr>
      <w:spacing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26713"/>
    <w:rPr>
      <w:color w:val="954F72" w:themeColor="followedHyperlink"/>
      <w:u w:val="single"/>
    </w:rPr>
  </w:style>
  <w:style w:type="character" w:styleId="CommentReference">
    <w:name w:val="annotation reference"/>
    <w:basedOn w:val="DefaultParagraphFont"/>
    <w:uiPriority w:val="99"/>
    <w:semiHidden/>
    <w:unhideWhenUsed/>
    <w:rsid w:val="0044025F"/>
    <w:rPr>
      <w:sz w:val="16"/>
      <w:szCs w:val="16"/>
    </w:rPr>
  </w:style>
  <w:style w:type="paragraph" w:styleId="CommentText">
    <w:name w:val="annotation text"/>
    <w:basedOn w:val="Normal"/>
    <w:link w:val="CommentTextChar"/>
    <w:uiPriority w:val="99"/>
    <w:unhideWhenUsed/>
    <w:rsid w:val="0044025F"/>
    <w:pPr>
      <w:spacing w:line="240" w:lineRule="auto"/>
    </w:pPr>
    <w:rPr>
      <w:sz w:val="20"/>
      <w:szCs w:val="20"/>
    </w:rPr>
  </w:style>
  <w:style w:type="character" w:customStyle="1" w:styleId="CommentTextChar">
    <w:name w:val="Comment Text Char"/>
    <w:basedOn w:val="DefaultParagraphFont"/>
    <w:link w:val="CommentText"/>
    <w:uiPriority w:val="99"/>
    <w:rsid w:val="0044025F"/>
    <w:rPr>
      <w:sz w:val="20"/>
      <w:szCs w:val="20"/>
    </w:rPr>
  </w:style>
  <w:style w:type="paragraph" w:styleId="CommentSubject">
    <w:name w:val="annotation subject"/>
    <w:basedOn w:val="CommentText"/>
    <w:next w:val="CommentText"/>
    <w:link w:val="CommentSubjectChar"/>
    <w:uiPriority w:val="99"/>
    <w:semiHidden/>
    <w:unhideWhenUsed/>
    <w:rsid w:val="0044025F"/>
    <w:rPr>
      <w:b/>
      <w:bCs/>
    </w:rPr>
  </w:style>
  <w:style w:type="character" w:customStyle="1" w:styleId="CommentSubjectChar">
    <w:name w:val="Comment Subject Char"/>
    <w:basedOn w:val="CommentTextChar"/>
    <w:link w:val="CommentSubject"/>
    <w:uiPriority w:val="99"/>
    <w:semiHidden/>
    <w:rsid w:val="0044025F"/>
    <w:rPr>
      <w:b/>
      <w:bCs/>
      <w:sz w:val="20"/>
      <w:szCs w:val="20"/>
    </w:rPr>
  </w:style>
  <w:style w:type="paragraph" w:styleId="BalloonText">
    <w:name w:val="Balloon Text"/>
    <w:basedOn w:val="Normal"/>
    <w:link w:val="BalloonTextChar"/>
    <w:uiPriority w:val="99"/>
    <w:semiHidden/>
    <w:unhideWhenUsed/>
    <w:rsid w:val="00440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25F"/>
    <w:rPr>
      <w:rFonts w:ascii="Segoe UI" w:hAnsi="Segoe UI" w:cs="Segoe UI"/>
      <w:sz w:val="18"/>
      <w:szCs w:val="18"/>
    </w:rPr>
  </w:style>
  <w:style w:type="character" w:customStyle="1" w:styleId="Heading1Char">
    <w:name w:val="Heading 1 Char"/>
    <w:basedOn w:val="DefaultParagraphFont"/>
    <w:link w:val="Heading1"/>
    <w:uiPriority w:val="9"/>
    <w:rsid w:val="00AA27C0"/>
    <w:rPr>
      <w:rFonts w:ascii="Lora" w:eastAsiaTheme="majorEastAsia" w:hAnsi="Lora" w:cstheme="majorBidi"/>
      <w:b/>
      <w:color w:val="000000" w:themeColor="text1"/>
      <w:sz w:val="24"/>
      <w:szCs w:val="32"/>
    </w:rPr>
  </w:style>
  <w:style w:type="character" w:customStyle="1" w:styleId="Heading2Char">
    <w:name w:val="Heading 2 Char"/>
    <w:basedOn w:val="DefaultParagraphFont"/>
    <w:link w:val="Heading2"/>
    <w:uiPriority w:val="9"/>
    <w:rsid w:val="00AA27C0"/>
    <w:rPr>
      <w:rFonts w:ascii="Lora" w:eastAsiaTheme="majorEastAsia" w:hAnsi="Lora" w:cstheme="majorBidi"/>
      <w:i/>
      <w:color w:val="000000" w:themeColor="text1"/>
      <w:szCs w:val="26"/>
    </w:rPr>
  </w:style>
  <w:style w:type="character" w:styleId="UnresolvedMention">
    <w:name w:val="Unresolved Mention"/>
    <w:basedOn w:val="DefaultParagraphFont"/>
    <w:uiPriority w:val="99"/>
    <w:rsid w:val="002A26DE"/>
    <w:rPr>
      <w:color w:val="605E5C"/>
      <w:shd w:val="clear" w:color="auto" w:fill="E1DFDD"/>
    </w:rPr>
  </w:style>
  <w:style w:type="character" w:styleId="Emphasis">
    <w:name w:val="Emphasis"/>
    <w:basedOn w:val="DefaultParagraphFont"/>
    <w:uiPriority w:val="20"/>
    <w:qFormat/>
    <w:rsid w:val="002A26DE"/>
    <w:rPr>
      <w:i/>
      <w:iCs/>
    </w:rPr>
  </w:style>
  <w:style w:type="table" w:styleId="TableGrid">
    <w:name w:val="Table Grid"/>
    <w:basedOn w:val="TableNormal"/>
    <w:uiPriority w:val="39"/>
    <w:rsid w:val="00E0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7D0B48"/>
  </w:style>
  <w:style w:type="paragraph" w:styleId="NoSpacing">
    <w:name w:val="No Spacing"/>
    <w:uiPriority w:val="1"/>
    <w:qFormat/>
    <w:rsid w:val="001F6AD2"/>
    <w:pPr>
      <w:spacing w:after="0" w:line="240" w:lineRule="auto"/>
    </w:pPr>
    <w:rPr>
      <w:rFonts w:ascii="Garamond" w:hAnsi="Garamond"/>
      <w:sz w:val="24"/>
    </w:rPr>
  </w:style>
  <w:style w:type="character" w:customStyle="1" w:styleId="Heading3Char">
    <w:name w:val="Heading 3 Char"/>
    <w:basedOn w:val="DefaultParagraphFont"/>
    <w:link w:val="Heading3"/>
    <w:uiPriority w:val="9"/>
    <w:rsid w:val="00CB324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00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AB7"/>
    <w:rPr>
      <w:rFonts w:ascii="Garamond" w:hAnsi="Garamond"/>
      <w:sz w:val="24"/>
    </w:rPr>
  </w:style>
  <w:style w:type="paragraph" w:styleId="Footer">
    <w:name w:val="footer"/>
    <w:basedOn w:val="Normal"/>
    <w:link w:val="FooterChar"/>
    <w:uiPriority w:val="99"/>
    <w:unhideWhenUsed/>
    <w:rsid w:val="00200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AB7"/>
    <w:rPr>
      <w:rFonts w:ascii="Garamond" w:hAnsi="Garamond"/>
      <w:sz w:val="24"/>
    </w:rPr>
  </w:style>
  <w:style w:type="character" w:customStyle="1" w:styleId="author">
    <w:name w:val="author"/>
    <w:basedOn w:val="DefaultParagraphFont"/>
    <w:rsid w:val="00126D48"/>
  </w:style>
  <w:style w:type="character" w:customStyle="1" w:styleId="articletitle">
    <w:name w:val="articletitle"/>
    <w:basedOn w:val="DefaultParagraphFont"/>
    <w:rsid w:val="00126D48"/>
  </w:style>
  <w:style w:type="character" w:customStyle="1" w:styleId="pubyear">
    <w:name w:val="pubyear"/>
    <w:basedOn w:val="DefaultParagraphFont"/>
    <w:rsid w:val="00126D48"/>
  </w:style>
  <w:style w:type="character" w:customStyle="1" w:styleId="vol">
    <w:name w:val="vol"/>
    <w:basedOn w:val="DefaultParagraphFont"/>
    <w:rsid w:val="00126D48"/>
  </w:style>
  <w:style w:type="character" w:customStyle="1" w:styleId="pagefirst">
    <w:name w:val="pagefirst"/>
    <w:basedOn w:val="DefaultParagraphFont"/>
    <w:rsid w:val="00126D48"/>
  </w:style>
  <w:style w:type="character" w:customStyle="1" w:styleId="pagelast">
    <w:name w:val="pagelast"/>
    <w:basedOn w:val="DefaultParagraphFont"/>
    <w:rsid w:val="00126D48"/>
  </w:style>
  <w:style w:type="character" w:styleId="LineNumber">
    <w:name w:val="line number"/>
    <w:basedOn w:val="DefaultParagraphFont"/>
    <w:uiPriority w:val="99"/>
    <w:semiHidden/>
    <w:unhideWhenUsed/>
    <w:rsid w:val="00523986"/>
  </w:style>
  <w:style w:type="paragraph" w:styleId="Revision">
    <w:name w:val="Revision"/>
    <w:hidden/>
    <w:uiPriority w:val="99"/>
    <w:semiHidden/>
    <w:rsid w:val="00123C69"/>
    <w:pPr>
      <w:spacing w:after="0" w:line="240" w:lineRule="auto"/>
    </w:pPr>
    <w:rPr>
      <w:rFonts w:ascii="Lora" w:hAnsi="Lor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5464">
      <w:bodyDiv w:val="1"/>
      <w:marLeft w:val="0"/>
      <w:marRight w:val="0"/>
      <w:marTop w:val="0"/>
      <w:marBottom w:val="0"/>
      <w:divBdr>
        <w:top w:val="none" w:sz="0" w:space="0" w:color="auto"/>
        <w:left w:val="none" w:sz="0" w:space="0" w:color="auto"/>
        <w:bottom w:val="none" w:sz="0" w:space="0" w:color="auto"/>
        <w:right w:val="none" w:sz="0" w:space="0" w:color="auto"/>
      </w:divBdr>
    </w:div>
    <w:div w:id="218129767">
      <w:bodyDiv w:val="1"/>
      <w:marLeft w:val="0"/>
      <w:marRight w:val="0"/>
      <w:marTop w:val="0"/>
      <w:marBottom w:val="0"/>
      <w:divBdr>
        <w:top w:val="none" w:sz="0" w:space="0" w:color="auto"/>
        <w:left w:val="none" w:sz="0" w:space="0" w:color="auto"/>
        <w:bottom w:val="none" w:sz="0" w:space="0" w:color="auto"/>
        <w:right w:val="none" w:sz="0" w:space="0" w:color="auto"/>
      </w:divBdr>
    </w:div>
    <w:div w:id="580405564">
      <w:bodyDiv w:val="1"/>
      <w:marLeft w:val="0"/>
      <w:marRight w:val="0"/>
      <w:marTop w:val="0"/>
      <w:marBottom w:val="0"/>
      <w:divBdr>
        <w:top w:val="none" w:sz="0" w:space="0" w:color="auto"/>
        <w:left w:val="none" w:sz="0" w:space="0" w:color="auto"/>
        <w:bottom w:val="none" w:sz="0" w:space="0" w:color="auto"/>
        <w:right w:val="none" w:sz="0" w:space="0" w:color="auto"/>
      </w:divBdr>
      <w:divsChild>
        <w:div w:id="547497621">
          <w:marLeft w:val="360"/>
          <w:marRight w:val="0"/>
          <w:marTop w:val="200"/>
          <w:marBottom w:val="0"/>
          <w:divBdr>
            <w:top w:val="none" w:sz="0" w:space="0" w:color="auto"/>
            <w:left w:val="none" w:sz="0" w:space="0" w:color="auto"/>
            <w:bottom w:val="none" w:sz="0" w:space="0" w:color="auto"/>
            <w:right w:val="none" w:sz="0" w:space="0" w:color="auto"/>
          </w:divBdr>
        </w:div>
      </w:divsChild>
    </w:div>
    <w:div w:id="899483019">
      <w:bodyDiv w:val="1"/>
      <w:marLeft w:val="0"/>
      <w:marRight w:val="0"/>
      <w:marTop w:val="0"/>
      <w:marBottom w:val="0"/>
      <w:divBdr>
        <w:top w:val="none" w:sz="0" w:space="0" w:color="auto"/>
        <w:left w:val="none" w:sz="0" w:space="0" w:color="auto"/>
        <w:bottom w:val="none" w:sz="0" w:space="0" w:color="auto"/>
        <w:right w:val="none" w:sz="0" w:space="0" w:color="auto"/>
      </w:divBdr>
    </w:div>
    <w:div w:id="938563618">
      <w:bodyDiv w:val="1"/>
      <w:marLeft w:val="0"/>
      <w:marRight w:val="0"/>
      <w:marTop w:val="0"/>
      <w:marBottom w:val="0"/>
      <w:divBdr>
        <w:top w:val="none" w:sz="0" w:space="0" w:color="auto"/>
        <w:left w:val="none" w:sz="0" w:space="0" w:color="auto"/>
        <w:bottom w:val="none" w:sz="0" w:space="0" w:color="auto"/>
        <w:right w:val="none" w:sz="0" w:space="0" w:color="auto"/>
      </w:divBdr>
    </w:div>
    <w:div w:id="1202598678">
      <w:bodyDiv w:val="1"/>
      <w:marLeft w:val="0"/>
      <w:marRight w:val="0"/>
      <w:marTop w:val="0"/>
      <w:marBottom w:val="0"/>
      <w:divBdr>
        <w:top w:val="none" w:sz="0" w:space="0" w:color="auto"/>
        <w:left w:val="none" w:sz="0" w:space="0" w:color="auto"/>
        <w:bottom w:val="none" w:sz="0" w:space="0" w:color="auto"/>
        <w:right w:val="none" w:sz="0" w:space="0" w:color="auto"/>
      </w:divBdr>
    </w:div>
    <w:div w:id="1232229858">
      <w:bodyDiv w:val="1"/>
      <w:marLeft w:val="0"/>
      <w:marRight w:val="0"/>
      <w:marTop w:val="0"/>
      <w:marBottom w:val="0"/>
      <w:divBdr>
        <w:top w:val="none" w:sz="0" w:space="0" w:color="auto"/>
        <w:left w:val="none" w:sz="0" w:space="0" w:color="auto"/>
        <w:bottom w:val="none" w:sz="0" w:space="0" w:color="auto"/>
        <w:right w:val="none" w:sz="0" w:space="0" w:color="auto"/>
      </w:divBdr>
    </w:div>
    <w:div w:id="1257135726">
      <w:bodyDiv w:val="1"/>
      <w:marLeft w:val="0"/>
      <w:marRight w:val="0"/>
      <w:marTop w:val="0"/>
      <w:marBottom w:val="0"/>
      <w:divBdr>
        <w:top w:val="none" w:sz="0" w:space="0" w:color="auto"/>
        <w:left w:val="none" w:sz="0" w:space="0" w:color="auto"/>
        <w:bottom w:val="none" w:sz="0" w:space="0" w:color="auto"/>
        <w:right w:val="none" w:sz="0" w:space="0" w:color="auto"/>
      </w:divBdr>
    </w:div>
    <w:div w:id="1310285544">
      <w:bodyDiv w:val="1"/>
      <w:marLeft w:val="0"/>
      <w:marRight w:val="0"/>
      <w:marTop w:val="0"/>
      <w:marBottom w:val="0"/>
      <w:divBdr>
        <w:top w:val="none" w:sz="0" w:space="0" w:color="auto"/>
        <w:left w:val="none" w:sz="0" w:space="0" w:color="auto"/>
        <w:bottom w:val="none" w:sz="0" w:space="0" w:color="auto"/>
        <w:right w:val="none" w:sz="0" w:space="0" w:color="auto"/>
      </w:divBdr>
    </w:div>
    <w:div w:id="1406992711">
      <w:bodyDiv w:val="1"/>
      <w:marLeft w:val="0"/>
      <w:marRight w:val="0"/>
      <w:marTop w:val="0"/>
      <w:marBottom w:val="0"/>
      <w:divBdr>
        <w:top w:val="none" w:sz="0" w:space="0" w:color="auto"/>
        <w:left w:val="none" w:sz="0" w:space="0" w:color="auto"/>
        <w:bottom w:val="none" w:sz="0" w:space="0" w:color="auto"/>
        <w:right w:val="none" w:sz="0" w:space="0" w:color="auto"/>
      </w:divBdr>
      <w:divsChild>
        <w:div w:id="28192899">
          <w:marLeft w:val="72"/>
          <w:marRight w:val="72"/>
          <w:marTop w:val="0"/>
          <w:marBottom w:val="0"/>
          <w:divBdr>
            <w:top w:val="none" w:sz="0" w:space="0" w:color="auto"/>
            <w:left w:val="none" w:sz="0" w:space="0" w:color="auto"/>
            <w:bottom w:val="none" w:sz="0" w:space="0" w:color="auto"/>
            <w:right w:val="none" w:sz="0" w:space="0" w:color="auto"/>
          </w:divBdr>
          <w:divsChild>
            <w:div w:id="1214272217">
              <w:marLeft w:val="0"/>
              <w:marRight w:val="0"/>
              <w:marTop w:val="0"/>
              <w:marBottom w:val="0"/>
              <w:divBdr>
                <w:top w:val="none" w:sz="0" w:space="0" w:color="auto"/>
                <w:left w:val="none" w:sz="0" w:space="0" w:color="auto"/>
                <w:bottom w:val="none" w:sz="0" w:space="0" w:color="auto"/>
                <w:right w:val="none" w:sz="0" w:space="0" w:color="auto"/>
              </w:divBdr>
              <w:divsChild>
                <w:div w:id="705718074">
                  <w:marLeft w:val="105"/>
                  <w:marRight w:val="105"/>
                  <w:marTop w:val="105"/>
                  <w:marBottom w:val="105"/>
                  <w:divBdr>
                    <w:top w:val="none" w:sz="0" w:space="0" w:color="auto"/>
                    <w:left w:val="none" w:sz="0" w:space="0" w:color="auto"/>
                    <w:bottom w:val="none" w:sz="0" w:space="0" w:color="auto"/>
                    <w:right w:val="none" w:sz="0" w:space="0" w:color="auto"/>
                  </w:divBdr>
                  <w:divsChild>
                    <w:div w:id="1994674636">
                      <w:marLeft w:val="0"/>
                      <w:marRight w:val="0"/>
                      <w:marTop w:val="0"/>
                      <w:marBottom w:val="0"/>
                      <w:divBdr>
                        <w:top w:val="none" w:sz="0" w:space="0" w:color="auto"/>
                        <w:left w:val="none" w:sz="0" w:space="0" w:color="auto"/>
                        <w:bottom w:val="none" w:sz="0" w:space="0" w:color="auto"/>
                        <w:right w:val="none" w:sz="0" w:space="0" w:color="auto"/>
                      </w:divBdr>
                      <w:divsChild>
                        <w:div w:id="17414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866018">
          <w:marLeft w:val="72"/>
          <w:marRight w:val="72"/>
          <w:marTop w:val="0"/>
          <w:marBottom w:val="0"/>
          <w:divBdr>
            <w:top w:val="none" w:sz="0" w:space="0" w:color="auto"/>
            <w:left w:val="none" w:sz="0" w:space="0" w:color="auto"/>
            <w:bottom w:val="none" w:sz="0" w:space="0" w:color="auto"/>
            <w:right w:val="none" w:sz="0" w:space="0" w:color="auto"/>
          </w:divBdr>
          <w:divsChild>
            <w:div w:id="1447580557">
              <w:marLeft w:val="0"/>
              <w:marRight w:val="0"/>
              <w:marTop w:val="0"/>
              <w:marBottom w:val="0"/>
              <w:divBdr>
                <w:top w:val="none" w:sz="0" w:space="0" w:color="auto"/>
                <w:left w:val="none" w:sz="0" w:space="0" w:color="auto"/>
                <w:bottom w:val="none" w:sz="0" w:space="0" w:color="auto"/>
                <w:right w:val="none" w:sz="0" w:space="0" w:color="auto"/>
              </w:divBdr>
              <w:divsChild>
                <w:div w:id="1978021764">
                  <w:marLeft w:val="0"/>
                  <w:marRight w:val="0"/>
                  <w:marTop w:val="0"/>
                  <w:marBottom w:val="0"/>
                  <w:divBdr>
                    <w:top w:val="none" w:sz="0" w:space="0" w:color="auto"/>
                    <w:left w:val="none" w:sz="0" w:space="0" w:color="auto"/>
                    <w:bottom w:val="none" w:sz="0" w:space="0" w:color="auto"/>
                    <w:right w:val="none" w:sz="0" w:space="0" w:color="auto"/>
                  </w:divBdr>
                  <w:divsChild>
                    <w:div w:id="1649627678">
                      <w:marLeft w:val="0"/>
                      <w:marRight w:val="0"/>
                      <w:marTop w:val="0"/>
                      <w:marBottom w:val="0"/>
                      <w:divBdr>
                        <w:top w:val="none" w:sz="0" w:space="0" w:color="auto"/>
                        <w:left w:val="none" w:sz="0" w:space="0" w:color="auto"/>
                        <w:bottom w:val="none" w:sz="0" w:space="0" w:color="auto"/>
                        <w:right w:val="none" w:sz="0" w:space="0" w:color="auto"/>
                      </w:divBdr>
                      <w:divsChild>
                        <w:div w:id="1444765942">
                          <w:marLeft w:val="0"/>
                          <w:marRight w:val="0"/>
                          <w:marTop w:val="0"/>
                          <w:marBottom w:val="0"/>
                          <w:divBdr>
                            <w:top w:val="none" w:sz="0" w:space="0" w:color="auto"/>
                            <w:left w:val="none" w:sz="0" w:space="0" w:color="auto"/>
                            <w:bottom w:val="none" w:sz="0" w:space="0" w:color="auto"/>
                            <w:right w:val="none" w:sz="0" w:space="0" w:color="auto"/>
                          </w:divBdr>
                          <w:divsChild>
                            <w:div w:id="875502279">
                              <w:marLeft w:val="0"/>
                              <w:marRight w:val="0"/>
                              <w:marTop w:val="0"/>
                              <w:marBottom w:val="0"/>
                              <w:divBdr>
                                <w:top w:val="none" w:sz="0" w:space="0" w:color="auto"/>
                                <w:left w:val="none" w:sz="0" w:space="0" w:color="auto"/>
                                <w:bottom w:val="none" w:sz="0" w:space="0" w:color="auto"/>
                                <w:right w:val="none" w:sz="0" w:space="0" w:color="auto"/>
                              </w:divBdr>
                              <w:divsChild>
                                <w:div w:id="804010206">
                                  <w:marLeft w:val="41"/>
                                  <w:marRight w:val="41"/>
                                  <w:marTop w:val="0"/>
                                  <w:marBottom w:val="0"/>
                                  <w:divBdr>
                                    <w:top w:val="none" w:sz="0" w:space="0" w:color="auto"/>
                                    <w:left w:val="none" w:sz="0" w:space="0" w:color="auto"/>
                                    <w:bottom w:val="none" w:sz="0" w:space="0" w:color="auto"/>
                                    <w:right w:val="none" w:sz="0" w:space="0" w:color="auto"/>
                                  </w:divBdr>
                                  <w:divsChild>
                                    <w:div w:id="1131021170">
                                      <w:marLeft w:val="0"/>
                                      <w:marRight w:val="0"/>
                                      <w:marTop w:val="0"/>
                                      <w:marBottom w:val="0"/>
                                      <w:divBdr>
                                        <w:top w:val="none" w:sz="0" w:space="0" w:color="auto"/>
                                        <w:left w:val="none" w:sz="0" w:space="0" w:color="auto"/>
                                        <w:bottom w:val="none" w:sz="0" w:space="0" w:color="auto"/>
                                        <w:right w:val="none" w:sz="0" w:space="0" w:color="auto"/>
                                      </w:divBdr>
                                      <w:divsChild>
                                        <w:div w:id="56099738">
                                          <w:marLeft w:val="0"/>
                                          <w:marRight w:val="0"/>
                                          <w:marTop w:val="0"/>
                                          <w:marBottom w:val="0"/>
                                          <w:divBdr>
                                            <w:top w:val="none" w:sz="0" w:space="0" w:color="auto"/>
                                            <w:left w:val="none" w:sz="0" w:space="0" w:color="auto"/>
                                            <w:bottom w:val="none" w:sz="0" w:space="0" w:color="auto"/>
                                            <w:right w:val="none" w:sz="0" w:space="0" w:color="auto"/>
                                          </w:divBdr>
                                          <w:divsChild>
                                            <w:div w:id="718554600">
                                              <w:marLeft w:val="0"/>
                                              <w:marRight w:val="0"/>
                                              <w:marTop w:val="0"/>
                                              <w:marBottom w:val="0"/>
                                              <w:divBdr>
                                                <w:top w:val="none" w:sz="0" w:space="0" w:color="auto"/>
                                                <w:left w:val="none" w:sz="0" w:space="0" w:color="auto"/>
                                                <w:bottom w:val="none" w:sz="0" w:space="0" w:color="auto"/>
                                                <w:right w:val="none" w:sz="0" w:space="0" w:color="auto"/>
                                              </w:divBdr>
                                              <w:divsChild>
                                                <w:div w:id="1792479344">
                                                  <w:marLeft w:val="0"/>
                                                  <w:marRight w:val="0"/>
                                                  <w:marTop w:val="0"/>
                                                  <w:marBottom w:val="0"/>
                                                  <w:divBdr>
                                                    <w:top w:val="none" w:sz="0" w:space="0" w:color="auto"/>
                                                    <w:left w:val="none" w:sz="0" w:space="0" w:color="auto"/>
                                                    <w:bottom w:val="none" w:sz="0" w:space="0" w:color="auto"/>
                                                    <w:right w:val="none" w:sz="0" w:space="0" w:color="auto"/>
                                                  </w:divBdr>
                                                  <w:divsChild>
                                                    <w:div w:id="1977173463">
                                                      <w:marLeft w:val="0"/>
                                                      <w:marRight w:val="0"/>
                                                      <w:marTop w:val="0"/>
                                                      <w:marBottom w:val="0"/>
                                                      <w:divBdr>
                                                        <w:top w:val="none" w:sz="0" w:space="0" w:color="auto"/>
                                                        <w:left w:val="none" w:sz="0" w:space="0" w:color="auto"/>
                                                        <w:bottom w:val="none" w:sz="0" w:space="0" w:color="auto"/>
                                                        <w:right w:val="none" w:sz="0" w:space="0" w:color="auto"/>
                                                      </w:divBdr>
                                                      <w:divsChild>
                                                        <w:div w:id="506865673">
                                                          <w:marLeft w:val="0"/>
                                                          <w:marRight w:val="0"/>
                                                          <w:marTop w:val="0"/>
                                                          <w:marBottom w:val="0"/>
                                                          <w:divBdr>
                                                            <w:top w:val="none" w:sz="0" w:space="0" w:color="auto"/>
                                                            <w:left w:val="none" w:sz="0" w:space="0" w:color="auto"/>
                                                            <w:bottom w:val="none" w:sz="0" w:space="0" w:color="auto"/>
                                                            <w:right w:val="none" w:sz="0" w:space="0" w:color="auto"/>
                                                          </w:divBdr>
                                                          <w:divsChild>
                                                            <w:div w:id="1589071581">
                                                              <w:marLeft w:val="0"/>
                                                              <w:marRight w:val="0"/>
                                                              <w:marTop w:val="0"/>
                                                              <w:marBottom w:val="0"/>
                                                              <w:divBdr>
                                                                <w:top w:val="none" w:sz="0" w:space="0" w:color="auto"/>
                                                                <w:left w:val="none" w:sz="0" w:space="0" w:color="auto"/>
                                                                <w:bottom w:val="none" w:sz="0" w:space="0" w:color="auto"/>
                                                                <w:right w:val="none" w:sz="0" w:space="0" w:color="auto"/>
                                                              </w:divBdr>
                                                              <w:divsChild>
                                                                <w:div w:id="83306130">
                                                                  <w:marLeft w:val="0"/>
                                                                  <w:marRight w:val="0"/>
                                                                  <w:marTop w:val="0"/>
                                                                  <w:marBottom w:val="0"/>
                                                                  <w:divBdr>
                                                                    <w:top w:val="none" w:sz="0" w:space="0" w:color="auto"/>
                                                                    <w:left w:val="none" w:sz="0" w:space="0" w:color="auto"/>
                                                                    <w:bottom w:val="none" w:sz="0" w:space="0" w:color="auto"/>
                                                                    <w:right w:val="none" w:sz="0" w:space="0" w:color="auto"/>
                                                                  </w:divBdr>
                                                                  <w:divsChild>
                                                                    <w:div w:id="786193698">
                                                                      <w:marLeft w:val="0"/>
                                                                      <w:marRight w:val="0"/>
                                                                      <w:marTop w:val="0"/>
                                                                      <w:marBottom w:val="0"/>
                                                                      <w:divBdr>
                                                                        <w:top w:val="none" w:sz="0" w:space="0" w:color="auto"/>
                                                                        <w:left w:val="none" w:sz="0" w:space="0" w:color="auto"/>
                                                                        <w:bottom w:val="none" w:sz="0" w:space="0" w:color="auto"/>
                                                                        <w:right w:val="none" w:sz="0" w:space="0" w:color="auto"/>
                                                                      </w:divBdr>
                                                                    </w:div>
                                                                    <w:div w:id="360130866">
                                                                      <w:marLeft w:val="0"/>
                                                                      <w:marRight w:val="0"/>
                                                                      <w:marTop w:val="0"/>
                                                                      <w:marBottom w:val="0"/>
                                                                      <w:divBdr>
                                                                        <w:top w:val="none" w:sz="0" w:space="0" w:color="auto"/>
                                                                        <w:left w:val="none" w:sz="0" w:space="0" w:color="auto"/>
                                                                        <w:bottom w:val="none" w:sz="0" w:space="0" w:color="auto"/>
                                                                        <w:right w:val="none" w:sz="0" w:space="0" w:color="auto"/>
                                                                      </w:divBdr>
                                                                    </w:div>
                                                                  </w:divsChild>
                                                                </w:div>
                                                                <w:div w:id="1048259927">
                                                                  <w:marLeft w:val="0"/>
                                                                  <w:marRight w:val="0"/>
                                                                  <w:marTop w:val="0"/>
                                                                  <w:marBottom w:val="0"/>
                                                                  <w:divBdr>
                                                                    <w:top w:val="none" w:sz="0" w:space="0" w:color="auto"/>
                                                                    <w:left w:val="none" w:sz="0" w:space="0" w:color="auto"/>
                                                                    <w:bottom w:val="none" w:sz="0" w:space="0" w:color="auto"/>
                                                                    <w:right w:val="none" w:sz="0" w:space="0" w:color="auto"/>
                                                                  </w:divBdr>
                                                                  <w:divsChild>
                                                                    <w:div w:id="971208944">
                                                                      <w:marLeft w:val="0"/>
                                                                      <w:marRight w:val="0"/>
                                                                      <w:marTop w:val="0"/>
                                                                      <w:marBottom w:val="0"/>
                                                                      <w:divBdr>
                                                                        <w:top w:val="none" w:sz="0" w:space="0" w:color="auto"/>
                                                                        <w:left w:val="none" w:sz="0" w:space="0" w:color="auto"/>
                                                                        <w:bottom w:val="none" w:sz="0" w:space="0" w:color="auto"/>
                                                                        <w:right w:val="none" w:sz="0" w:space="0" w:color="auto"/>
                                                                      </w:divBdr>
                                                                    </w:div>
                                                                  </w:divsChild>
                                                                </w:div>
                                                                <w:div w:id="1113329013">
                                                                  <w:marLeft w:val="0"/>
                                                                  <w:marRight w:val="0"/>
                                                                  <w:marTop w:val="0"/>
                                                                  <w:marBottom w:val="0"/>
                                                                  <w:divBdr>
                                                                    <w:top w:val="none" w:sz="0" w:space="0" w:color="auto"/>
                                                                    <w:left w:val="none" w:sz="0" w:space="0" w:color="auto"/>
                                                                    <w:bottom w:val="none" w:sz="0" w:space="0" w:color="auto"/>
                                                                    <w:right w:val="none" w:sz="0" w:space="0" w:color="auto"/>
                                                                  </w:divBdr>
                                                                  <w:divsChild>
                                                                    <w:div w:id="2139101957">
                                                                      <w:marLeft w:val="0"/>
                                                                      <w:marRight w:val="0"/>
                                                                      <w:marTop w:val="0"/>
                                                                      <w:marBottom w:val="0"/>
                                                                      <w:divBdr>
                                                                        <w:top w:val="none" w:sz="0" w:space="0" w:color="auto"/>
                                                                        <w:left w:val="none" w:sz="0" w:space="0" w:color="auto"/>
                                                                        <w:bottom w:val="none" w:sz="0" w:space="0" w:color="auto"/>
                                                                        <w:right w:val="none" w:sz="0" w:space="0" w:color="auto"/>
                                                                      </w:divBdr>
                                                                    </w:div>
                                                                    <w:div w:id="366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24762388">
      <w:bodyDiv w:val="1"/>
      <w:marLeft w:val="0"/>
      <w:marRight w:val="0"/>
      <w:marTop w:val="0"/>
      <w:marBottom w:val="0"/>
      <w:divBdr>
        <w:top w:val="none" w:sz="0" w:space="0" w:color="auto"/>
        <w:left w:val="none" w:sz="0" w:space="0" w:color="auto"/>
        <w:bottom w:val="none" w:sz="0" w:space="0" w:color="auto"/>
        <w:right w:val="none" w:sz="0" w:space="0" w:color="auto"/>
      </w:divBdr>
    </w:div>
    <w:div w:id="1496603473">
      <w:bodyDiv w:val="1"/>
      <w:marLeft w:val="0"/>
      <w:marRight w:val="0"/>
      <w:marTop w:val="0"/>
      <w:marBottom w:val="0"/>
      <w:divBdr>
        <w:top w:val="none" w:sz="0" w:space="0" w:color="auto"/>
        <w:left w:val="none" w:sz="0" w:space="0" w:color="auto"/>
        <w:bottom w:val="none" w:sz="0" w:space="0" w:color="auto"/>
        <w:right w:val="none" w:sz="0" w:space="0" w:color="auto"/>
      </w:divBdr>
    </w:div>
    <w:div w:id="1591692685">
      <w:bodyDiv w:val="1"/>
      <w:marLeft w:val="0"/>
      <w:marRight w:val="0"/>
      <w:marTop w:val="0"/>
      <w:marBottom w:val="0"/>
      <w:divBdr>
        <w:top w:val="none" w:sz="0" w:space="0" w:color="auto"/>
        <w:left w:val="none" w:sz="0" w:space="0" w:color="auto"/>
        <w:bottom w:val="none" w:sz="0" w:space="0" w:color="auto"/>
        <w:right w:val="none" w:sz="0" w:space="0" w:color="auto"/>
      </w:divBdr>
    </w:div>
    <w:div w:id="1596480223">
      <w:bodyDiv w:val="1"/>
      <w:marLeft w:val="0"/>
      <w:marRight w:val="0"/>
      <w:marTop w:val="0"/>
      <w:marBottom w:val="0"/>
      <w:divBdr>
        <w:top w:val="none" w:sz="0" w:space="0" w:color="auto"/>
        <w:left w:val="none" w:sz="0" w:space="0" w:color="auto"/>
        <w:bottom w:val="none" w:sz="0" w:space="0" w:color="auto"/>
        <w:right w:val="none" w:sz="0" w:space="0" w:color="auto"/>
      </w:divBdr>
    </w:div>
    <w:div w:id="1889683798">
      <w:bodyDiv w:val="1"/>
      <w:marLeft w:val="0"/>
      <w:marRight w:val="0"/>
      <w:marTop w:val="0"/>
      <w:marBottom w:val="0"/>
      <w:divBdr>
        <w:top w:val="none" w:sz="0" w:space="0" w:color="auto"/>
        <w:left w:val="none" w:sz="0" w:space="0" w:color="auto"/>
        <w:bottom w:val="none" w:sz="0" w:space="0" w:color="auto"/>
        <w:right w:val="none" w:sz="0" w:space="0" w:color="auto"/>
      </w:divBdr>
      <w:divsChild>
        <w:div w:id="270821158">
          <w:marLeft w:val="72"/>
          <w:marRight w:val="72"/>
          <w:marTop w:val="0"/>
          <w:marBottom w:val="0"/>
          <w:divBdr>
            <w:top w:val="none" w:sz="0" w:space="0" w:color="auto"/>
            <w:left w:val="none" w:sz="0" w:space="0" w:color="auto"/>
            <w:bottom w:val="none" w:sz="0" w:space="0" w:color="auto"/>
            <w:right w:val="none" w:sz="0" w:space="0" w:color="auto"/>
          </w:divBdr>
          <w:divsChild>
            <w:div w:id="2123720718">
              <w:marLeft w:val="0"/>
              <w:marRight w:val="0"/>
              <w:marTop w:val="0"/>
              <w:marBottom w:val="0"/>
              <w:divBdr>
                <w:top w:val="none" w:sz="0" w:space="0" w:color="auto"/>
                <w:left w:val="none" w:sz="0" w:space="0" w:color="auto"/>
                <w:bottom w:val="none" w:sz="0" w:space="0" w:color="auto"/>
                <w:right w:val="none" w:sz="0" w:space="0" w:color="auto"/>
              </w:divBdr>
              <w:divsChild>
                <w:div w:id="772437307">
                  <w:marLeft w:val="105"/>
                  <w:marRight w:val="105"/>
                  <w:marTop w:val="105"/>
                  <w:marBottom w:val="105"/>
                  <w:divBdr>
                    <w:top w:val="none" w:sz="0" w:space="0" w:color="auto"/>
                    <w:left w:val="none" w:sz="0" w:space="0" w:color="auto"/>
                    <w:bottom w:val="none" w:sz="0" w:space="0" w:color="auto"/>
                    <w:right w:val="none" w:sz="0" w:space="0" w:color="auto"/>
                  </w:divBdr>
                  <w:divsChild>
                    <w:div w:id="791821444">
                      <w:marLeft w:val="0"/>
                      <w:marRight w:val="0"/>
                      <w:marTop w:val="0"/>
                      <w:marBottom w:val="0"/>
                      <w:divBdr>
                        <w:top w:val="none" w:sz="0" w:space="0" w:color="auto"/>
                        <w:left w:val="none" w:sz="0" w:space="0" w:color="auto"/>
                        <w:bottom w:val="none" w:sz="0" w:space="0" w:color="auto"/>
                        <w:right w:val="none" w:sz="0" w:space="0" w:color="auto"/>
                      </w:divBdr>
                      <w:divsChild>
                        <w:div w:id="2202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30525">
          <w:marLeft w:val="72"/>
          <w:marRight w:val="72"/>
          <w:marTop w:val="0"/>
          <w:marBottom w:val="0"/>
          <w:divBdr>
            <w:top w:val="none" w:sz="0" w:space="0" w:color="auto"/>
            <w:left w:val="none" w:sz="0" w:space="0" w:color="auto"/>
            <w:bottom w:val="none" w:sz="0" w:space="0" w:color="auto"/>
            <w:right w:val="none" w:sz="0" w:space="0" w:color="auto"/>
          </w:divBdr>
          <w:divsChild>
            <w:div w:id="1310859621">
              <w:marLeft w:val="0"/>
              <w:marRight w:val="0"/>
              <w:marTop w:val="0"/>
              <w:marBottom w:val="0"/>
              <w:divBdr>
                <w:top w:val="none" w:sz="0" w:space="0" w:color="auto"/>
                <w:left w:val="none" w:sz="0" w:space="0" w:color="auto"/>
                <w:bottom w:val="none" w:sz="0" w:space="0" w:color="auto"/>
                <w:right w:val="none" w:sz="0" w:space="0" w:color="auto"/>
              </w:divBdr>
              <w:divsChild>
                <w:div w:id="2013415164">
                  <w:marLeft w:val="0"/>
                  <w:marRight w:val="0"/>
                  <w:marTop w:val="0"/>
                  <w:marBottom w:val="0"/>
                  <w:divBdr>
                    <w:top w:val="none" w:sz="0" w:space="0" w:color="auto"/>
                    <w:left w:val="none" w:sz="0" w:space="0" w:color="auto"/>
                    <w:bottom w:val="none" w:sz="0" w:space="0" w:color="auto"/>
                    <w:right w:val="none" w:sz="0" w:space="0" w:color="auto"/>
                  </w:divBdr>
                  <w:divsChild>
                    <w:div w:id="294139584">
                      <w:marLeft w:val="0"/>
                      <w:marRight w:val="0"/>
                      <w:marTop w:val="0"/>
                      <w:marBottom w:val="0"/>
                      <w:divBdr>
                        <w:top w:val="none" w:sz="0" w:space="0" w:color="auto"/>
                        <w:left w:val="none" w:sz="0" w:space="0" w:color="auto"/>
                        <w:bottom w:val="none" w:sz="0" w:space="0" w:color="auto"/>
                        <w:right w:val="none" w:sz="0" w:space="0" w:color="auto"/>
                      </w:divBdr>
                      <w:divsChild>
                        <w:div w:id="1117019440">
                          <w:marLeft w:val="0"/>
                          <w:marRight w:val="0"/>
                          <w:marTop w:val="0"/>
                          <w:marBottom w:val="0"/>
                          <w:divBdr>
                            <w:top w:val="none" w:sz="0" w:space="0" w:color="auto"/>
                            <w:left w:val="none" w:sz="0" w:space="0" w:color="auto"/>
                            <w:bottom w:val="none" w:sz="0" w:space="0" w:color="auto"/>
                            <w:right w:val="none" w:sz="0" w:space="0" w:color="auto"/>
                          </w:divBdr>
                          <w:divsChild>
                            <w:div w:id="204681661">
                              <w:marLeft w:val="0"/>
                              <w:marRight w:val="0"/>
                              <w:marTop w:val="0"/>
                              <w:marBottom w:val="0"/>
                              <w:divBdr>
                                <w:top w:val="none" w:sz="0" w:space="0" w:color="auto"/>
                                <w:left w:val="none" w:sz="0" w:space="0" w:color="auto"/>
                                <w:bottom w:val="none" w:sz="0" w:space="0" w:color="auto"/>
                                <w:right w:val="none" w:sz="0" w:space="0" w:color="auto"/>
                              </w:divBdr>
                              <w:divsChild>
                                <w:div w:id="1171871073">
                                  <w:marLeft w:val="41"/>
                                  <w:marRight w:val="41"/>
                                  <w:marTop w:val="0"/>
                                  <w:marBottom w:val="0"/>
                                  <w:divBdr>
                                    <w:top w:val="none" w:sz="0" w:space="0" w:color="auto"/>
                                    <w:left w:val="none" w:sz="0" w:space="0" w:color="auto"/>
                                    <w:bottom w:val="none" w:sz="0" w:space="0" w:color="auto"/>
                                    <w:right w:val="none" w:sz="0" w:space="0" w:color="auto"/>
                                  </w:divBdr>
                                  <w:divsChild>
                                    <w:div w:id="708340879">
                                      <w:marLeft w:val="0"/>
                                      <w:marRight w:val="0"/>
                                      <w:marTop w:val="0"/>
                                      <w:marBottom w:val="0"/>
                                      <w:divBdr>
                                        <w:top w:val="none" w:sz="0" w:space="0" w:color="auto"/>
                                        <w:left w:val="none" w:sz="0" w:space="0" w:color="auto"/>
                                        <w:bottom w:val="none" w:sz="0" w:space="0" w:color="auto"/>
                                        <w:right w:val="none" w:sz="0" w:space="0" w:color="auto"/>
                                      </w:divBdr>
                                      <w:divsChild>
                                        <w:div w:id="2132891228">
                                          <w:marLeft w:val="0"/>
                                          <w:marRight w:val="0"/>
                                          <w:marTop w:val="0"/>
                                          <w:marBottom w:val="0"/>
                                          <w:divBdr>
                                            <w:top w:val="none" w:sz="0" w:space="0" w:color="auto"/>
                                            <w:left w:val="none" w:sz="0" w:space="0" w:color="auto"/>
                                            <w:bottom w:val="none" w:sz="0" w:space="0" w:color="auto"/>
                                            <w:right w:val="none" w:sz="0" w:space="0" w:color="auto"/>
                                          </w:divBdr>
                                          <w:divsChild>
                                            <w:div w:id="1905480283">
                                              <w:marLeft w:val="0"/>
                                              <w:marRight w:val="0"/>
                                              <w:marTop w:val="0"/>
                                              <w:marBottom w:val="0"/>
                                              <w:divBdr>
                                                <w:top w:val="none" w:sz="0" w:space="0" w:color="auto"/>
                                                <w:left w:val="none" w:sz="0" w:space="0" w:color="auto"/>
                                                <w:bottom w:val="none" w:sz="0" w:space="0" w:color="auto"/>
                                                <w:right w:val="none" w:sz="0" w:space="0" w:color="auto"/>
                                              </w:divBdr>
                                              <w:divsChild>
                                                <w:div w:id="450053294">
                                                  <w:marLeft w:val="0"/>
                                                  <w:marRight w:val="0"/>
                                                  <w:marTop w:val="0"/>
                                                  <w:marBottom w:val="0"/>
                                                  <w:divBdr>
                                                    <w:top w:val="none" w:sz="0" w:space="0" w:color="auto"/>
                                                    <w:left w:val="none" w:sz="0" w:space="0" w:color="auto"/>
                                                    <w:bottom w:val="none" w:sz="0" w:space="0" w:color="auto"/>
                                                    <w:right w:val="none" w:sz="0" w:space="0" w:color="auto"/>
                                                  </w:divBdr>
                                                  <w:divsChild>
                                                    <w:div w:id="764230984">
                                                      <w:marLeft w:val="0"/>
                                                      <w:marRight w:val="0"/>
                                                      <w:marTop w:val="0"/>
                                                      <w:marBottom w:val="0"/>
                                                      <w:divBdr>
                                                        <w:top w:val="none" w:sz="0" w:space="0" w:color="auto"/>
                                                        <w:left w:val="none" w:sz="0" w:space="0" w:color="auto"/>
                                                        <w:bottom w:val="none" w:sz="0" w:space="0" w:color="auto"/>
                                                        <w:right w:val="none" w:sz="0" w:space="0" w:color="auto"/>
                                                      </w:divBdr>
                                                      <w:divsChild>
                                                        <w:div w:id="1244141054">
                                                          <w:marLeft w:val="0"/>
                                                          <w:marRight w:val="0"/>
                                                          <w:marTop w:val="0"/>
                                                          <w:marBottom w:val="0"/>
                                                          <w:divBdr>
                                                            <w:top w:val="none" w:sz="0" w:space="0" w:color="auto"/>
                                                            <w:left w:val="none" w:sz="0" w:space="0" w:color="auto"/>
                                                            <w:bottom w:val="none" w:sz="0" w:space="0" w:color="auto"/>
                                                            <w:right w:val="none" w:sz="0" w:space="0" w:color="auto"/>
                                                          </w:divBdr>
                                                          <w:divsChild>
                                                            <w:div w:id="1444768851">
                                                              <w:marLeft w:val="0"/>
                                                              <w:marRight w:val="0"/>
                                                              <w:marTop w:val="0"/>
                                                              <w:marBottom w:val="0"/>
                                                              <w:divBdr>
                                                                <w:top w:val="none" w:sz="0" w:space="0" w:color="auto"/>
                                                                <w:left w:val="none" w:sz="0" w:space="0" w:color="auto"/>
                                                                <w:bottom w:val="none" w:sz="0" w:space="0" w:color="auto"/>
                                                                <w:right w:val="none" w:sz="0" w:space="0" w:color="auto"/>
                                                              </w:divBdr>
                                                              <w:divsChild>
                                                                <w:div w:id="509955970">
                                                                  <w:marLeft w:val="0"/>
                                                                  <w:marRight w:val="0"/>
                                                                  <w:marTop w:val="0"/>
                                                                  <w:marBottom w:val="0"/>
                                                                  <w:divBdr>
                                                                    <w:top w:val="none" w:sz="0" w:space="0" w:color="auto"/>
                                                                    <w:left w:val="none" w:sz="0" w:space="0" w:color="auto"/>
                                                                    <w:bottom w:val="none" w:sz="0" w:space="0" w:color="auto"/>
                                                                    <w:right w:val="none" w:sz="0" w:space="0" w:color="auto"/>
                                                                  </w:divBdr>
                                                                  <w:divsChild>
                                                                    <w:div w:id="162861447">
                                                                      <w:marLeft w:val="0"/>
                                                                      <w:marRight w:val="0"/>
                                                                      <w:marTop w:val="0"/>
                                                                      <w:marBottom w:val="0"/>
                                                                      <w:divBdr>
                                                                        <w:top w:val="none" w:sz="0" w:space="0" w:color="auto"/>
                                                                        <w:left w:val="none" w:sz="0" w:space="0" w:color="auto"/>
                                                                        <w:bottom w:val="none" w:sz="0" w:space="0" w:color="auto"/>
                                                                        <w:right w:val="none" w:sz="0" w:space="0" w:color="auto"/>
                                                                      </w:divBdr>
                                                                    </w:div>
                                                                    <w:div w:id="2145614040">
                                                                      <w:marLeft w:val="0"/>
                                                                      <w:marRight w:val="0"/>
                                                                      <w:marTop w:val="0"/>
                                                                      <w:marBottom w:val="0"/>
                                                                      <w:divBdr>
                                                                        <w:top w:val="none" w:sz="0" w:space="0" w:color="auto"/>
                                                                        <w:left w:val="none" w:sz="0" w:space="0" w:color="auto"/>
                                                                        <w:bottom w:val="none" w:sz="0" w:space="0" w:color="auto"/>
                                                                        <w:right w:val="none" w:sz="0" w:space="0" w:color="auto"/>
                                                                      </w:divBdr>
                                                                    </w:div>
                                                                  </w:divsChild>
                                                                </w:div>
                                                                <w:div w:id="870805147">
                                                                  <w:marLeft w:val="0"/>
                                                                  <w:marRight w:val="0"/>
                                                                  <w:marTop w:val="0"/>
                                                                  <w:marBottom w:val="0"/>
                                                                  <w:divBdr>
                                                                    <w:top w:val="none" w:sz="0" w:space="0" w:color="auto"/>
                                                                    <w:left w:val="none" w:sz="0" w:space="0" w:color="auto"/>
                                                                    <w:bottom w:val="none" w:sz="0" w:space="0" w:color="auto"/>
                                                                    <w:right w:val="none" w:sz="0" w:space="0" w:color="auto"/>
                                                                  </w:divBdr>
                                                                  <w:divsChild>
                                                                    <w:div w:id="1559853823">
                                                                      <w:marLeft w:val="0"/>
                                                                      <w:marRight w:val="0"/>
                                                                      <w:marTop w:val="0"/>
                                                                      <w:marBottom w:val="0"/>
                                                                      <w:divBdr>
                                                                        <w:top w:val="none" w:sz="0" w:space="0" w:color="auto"/>
                                                                        <w:left w:val="none" w:sz="0" w:space="0" w:color="auto"/>
                                                                        <w:bottom w:val="none" w:sz="0" w:space="0" w:color="auto"/>
                                                                        <w:right w:val="none" w:sz="0" w:space="0" w:color="auto"/>
                                                                      </w:divBdr>
                                                                    </w:div>
                                                                  </w:divsChild>
                                                                </w:div>
                                                                <w:div w:id="1544244375">
                                                                  <w:marLeft w:val="0"/>
                                                                  <w:marRight w:val="0"/>
                                                                  <w:marTop w:val="0"/>
                                                                  <w:marBottom w:val="0"/>
                                                                  <w:divBdr>
                                                                    <w:top w:val="none" w:sz="0" w:space="0" w:color="auto"/>
                                                                    <w:left w:val="none" w:sz="0" w:space="0" w:color="auto"/>
                                                                    <w:bottom w:val="none" w:sz="0" w:space="0" w:color="auto"/>
                                                                    <w:right w:val="none" w:sz="0" w:space="0" w:color="auto"/>
                                                                  </w:divBdr>
                                                                  <w:divsChild>
                                                                    <w:div w:id="1607694219">
                                                                      <w:marLeft w:val="0"/>
                                                                      <w:marRight w:val="0"/>
                                                                      <w:marTop w:val="0"/>
                                                                      <w:marBottom w:val="0"/>
                                                                      <w:divBdr>
                                                                        <w:top w:val="none" w:sz="0" w:space="0" w:color="auto"/>
                                                                        <w:left w:val="none" w:sz="0" w:space="0" w:color="auto"/>
                                                                        <w:bottom w:val="none" w:sz="0" w:space="0" w:color="auto"/>
                                                                        <w:right w:val="none" w:sz="0" w:space="0" w:color="auto"/>
                                                                      </w:divBdr>
                                                                    </w:div>
                                                                    <w:div w:id="11010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2226242">
      <w:bodyDiv w:val="1"/>
      <w:marLeft w:val="0"/>
      <w:marRight w:val="0"/>
      <w:marTop w:val="0"/>
      <w:marBottom w:val="0"/>
      <w:divBdr>
        <w:top w:val="none" w:sz="0" w:space="0" w:color="auto"/>
        <w:left w:val="none" w:sz="0" w:space="0" w:color="auto"/>
        <w:bottom w:val="none" w:sz="0" w:space="0" w:color="auto"/>
        <w:right w:val="none" w:sz="0" w:space="0" w:color="auto"/>
      </w:divBdr>
    </w:div>
    <w:div w:id="2083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github.com/alexpiper/taxretur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customXml" Target="../customXml/item7.xml"/><Relationship Id="rId12" Type="http://schemas.openxmlformats.org/officeDocument/2006/relationships/footnotes" Target="footnotes.xml"/><Relationship Id="rId17" Type="http://schemas.microsoft.com/office/2016/09/relationships/commentsIds" Target="commentsIds.xml"/><Relationship Id="rId25" Type="http://schemas.openxmlformats.org/officeDocument/2006/relationships/image" Target="media/image5.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github.com/alexpiper/Drosophila_metabarcoding"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alexander.piper@agriculture.vic.gov.au" TargetMode="External"/><Relationship Id="rId22" Type="http://schemas.openxmlformats.org/officeDocument/2006/relationships/image" Target="media/image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3D78D1A6A9B4438B22A29CF00E81B0" ma:contentTypeVersion="4" ma:contentTypeDescription="Create a new document." ma:contentTypeScope="" ma:versionID="60ef0e678b6198484f69d68324833400">
  <xsd:schema xmlns:xsd="http://www.w3.org/2001/XMLSchema" xmlns:xs="http://www.w3.org/2001/XMLSchema" xmlns:p="http://schemas.microsoft.com/office/2006/metadata/properties" xmlns:ns3="0c194132-dfc1-448e-9006-cb96bb799b16" targetNamespace="http://schemas.microsoft.com/office/2006/metadata/properties" ma:root="true" ma:fieldsID="ef516121a6aa288c139e72e5e1deecd3" ns3:_="">
    <xsd:import namespace="0c194132-dfc1-448e-9006-cb96bb799b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94132-dfc1-448e-9006-cb96bb799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73D78D1A6A9B4438B22A29CF00E81B0" ma:contentTypeVersion="0" ma:contentTypeDescription="Create a new document." ma:contentTypeScope="" ma:versionID="adac65911c798e26bb18c6c44552a249">
  <xsd:schema xmlns:xsd="http://www.w3.org/2001/XMLSchema" xmlns:xs="http://www.w3.org/2001/XMLSchema" xmlns:p="http://schemas.microsoft.com/office/2006/metadata/properties" targetNamespace="http://schemas.microsoft.com/office/2006/metadata/properties" ma:root="true" ma:fieldsID="79823e24f417d4f86b8ef23908ec6f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ECE99-D3C1-45C1-9F45-B930B0B1C2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A9337D-9A24-40A2-B88B-EBCFF8A0681C}">
  <ds:schemaRefs>
    <ds:schemaRef ds:uri="http://schemas.microsoft.com/sharepoint/v3/contenttype/forms"/>
  </ds:schemaRefs>
</ds:datastoreItem>
</file>

<file path=customXml/itemProps3.xml><?xml version="1.0" encoding="utf-8"?>
<ds:datastoreItem xmlns:ds="http://schemas.openxmlformats.org/officeDocument/2006/customXml" ds:itemID="{9214E3CC-AB62-437B-9E67-7A2356A97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94132-dfc1-448e-9006-cb96bb799b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B95C65-C7D4-41EB-A06F-723609A059FD}">
  <ds:schemaRefs>
    <ds:schemaRef ds:uri="http://schemas.microsoft.com/sharepoint/v3/contenttype/forms"/>
  </ds:schemaRefs>
</ds:datastoreItem>
</file>

<file path=customXml/itemProps5.xml><?xml version="1.0" encoding="utf-8"?>
<ds:datastoreItem xmlns:ds="http://schemas.openxmlformats.org/officeDocument/2006/customXml" ds:itemID="{61EEA8F2-8970-408C-A8D3-A905D23AC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1C904C83-C905-427F-9CD8-C691D97C34C4}">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55D554AA-3B65-974C-8A23-B1E3BA9E6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38</Pages>
  <Words>43632</Words>
  <Characters>248703</Characters>
  <Application>Microsoft Office Word</Application>
  <DocSecurity>0</DocSecurity>
  <Lines>2072</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Piper (DEDJTR)</dc:creator>
  <cp:keywords/>
  <dc:description/>
  <cp:lastModifiedBy>Alexander Piper (DEDJTR)</cp:lastModifiedBy>
  <cp:revision>13</cp:revision>
  <cp:lastPrinted>2020-03-13T02:56:00Z</cp:lastPrinted>
  <dcterms:created xsi:type="dcterms:W3CDTF">2020-03-10T01:10:00Z</dcterms:created>
  <dcterms:modified xsi:type="dcterms:W3CDTF">2020-03-15T04:24:00Z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http://www.zotero.org/styles/gigascience</vt:lpwstr>
  </property>
  <property fmtid="{D5CDD505-2E9C-101B-9397-08002B2CF9AE}" pid="7" name="Mendeley Recent Style Name 2_1">
    <vt:lpwstr>GigaScience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c37c3ecb-94c0-38fb-8a9c-f34cd9d9fe1b</vt:lpwstr>
  </property>
  <property fmtid="{D5CDD505-2E9C-101B-9397-08002B2CF9AE}" pid="24" name="Mendeley Citation Style_1">
    <vt:lpwstr>http://www.zotero.org/styles/methods-in-ecology-and-evolution</vt:lpwstr>
  </property>
  <property fmtid="{D5CDD505-2E9C-101B-9397-08002B2CF9AE}" pid="25" name="ContentTypeId">
    <vt:lpwstr>0x010100173D78D1A6A9B4438B22A29CF00E81B0</vt:lpwstr>
  </property>
</Properties>
</file>